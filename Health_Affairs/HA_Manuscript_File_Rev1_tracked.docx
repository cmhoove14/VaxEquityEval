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159008" w14:textId="1F4B1AA3" w:rsidR="003C01C1" w:rsidRDefault="0098278E">
      <w:pPr>
        <w:rPr>
          <w:b/>
        </w:rPr>
      </w:pPr>
      <w:r>
        <w:rPr>
          <w:b/>
        </w:rPr>
        <w:t xml:space="preserve">Evaluation of an equity-focused vaccine allocation </w:t>
      </w:r>
      <w:r w:rsidR="00276CF4">
        <w:rPr>
          <w:b/>
        </w:rPr>
        <w:t>policy</w:t>
      </w:r>
      <w:r>
        <w:rPr>
          <w:b/>
        </w:rPr>
        <w:t xml:space="preserve"> on vaccination rates and COVID-19 outcomes in California, 2021</w:t>
      </w:r>
    </w:p>
    <w:p w14:paraId="4A7FEAA2" w14:textId="75AD862C" w:rsidR="007C273D" w:rsidRPr="007A3650" w:rsidRDefault="007C273D">
      <w:pPr>
        <w:rPr>
          <w:bCs/>
        </w:rPr>
      </w:pPr>
      <w:r w:rsidRPr="007A3650">
        <w:rPr>
          <w:bCs/>
        </w:rPr>
        <w:t>COVI</w:t>
      </w:r>
      <w:r w:rsidR="0058307D">
        <w:rPr>
          <w:bCs/>
        </w:rPr>
        <w:t>D</w:t>
      </w:r>
      <w:r w:rsidRPr="007A3650">
        <w:rPr>
          <w:bCs/>
        </w:rPr>
        <w:t>-19, Equity, Vaccination, Evaluation</w:t>
      </w:r>
    </w:p>
    <w:p w14:paraId="053077AA" w14:textId="25F8FBE8" w:rsidR="00D33EB3" w:rsidRDefault="00D33EB3" w:rsidP="00D33EB3">
      <w:pPr>
        <w:pStyle w:val="Heading3"/>
      </w:pPr>
      <w:bookmarkStart w:id="0" w:name="_omou05598qhk" w:colFirst="0" w:colLast="0"/>
      <w:bookmarkEnd w:id="0"/>
      <w:r>
        <w:t>Abstract (</w:t>
      </w:r>
      <w:r w:rsidR="009001A6">
        <w:t>171</w:t>
      </w:r>
      <w:r>
        <w:t xml:space="preserve"> words):</w:t>
      </w:r>
    </w:p>
    <w:p w14:paraId="2F6B5727" w14:textId="13133F14" w:rsidR="00D33EB3" w:rsidRDefault="03C3C6CD" w:rsidP="00D33EB3">
      <w:r>
        <w:t xml:space="preserve">In March 2021, California </w:t>
      </w:r>
      <w:r w:rsidR="009F3471">
        <w:t>implemented</w:t>
      </w:r>
      <w:r>
        <w:t xml:space="preserve"> a vaccine equity policy that </w:t>
      </w:r>
      <w:r w:rsidR="00C821C3">
        <w:t xml:space="preserve">prioritized </w:t>
      </w:r>
      <w:r>
        <w:t>COVID-19 vaccine</w:t>
      </w:r>
      <w:r w:rsidR="00C821C3">
        <w:t xml:space="preserve"> allocation</w:t>
      </w:r>
      <w:r>
        <w:t xml:space="preserve"> to communities </w:t>
      </w:r>
      <w:r w:rsidR="7099AB57">
        <w:t xml:space="preserve">identified as least advantaged </w:t>
      </w:r>
      <w:r w:rsidR="00922DD6">
        <w:t>by</w:t>
      </w:r>
      <w:r>
        <w:t xml:space="preserve"> </w:t>
      </w:r>
      <w:r w:rsidR="6952A3BF">
        <w:t xml:space="preserve">an </w:t>
      </w:r>
      <w:r>
        <w:t>area</w:t>
      </w:r>
      <w:r w:rsidR="1E9DCD41">
        <w:t>-</w:t>
      </w:r>
      <w:r>
        <w:t xml:space="preserve">based socioeconomic measure, the Healthy Places Index (HPI). We conducted quasi-experimental and counterfactual analyses to estimate the effect of this policy on COVID-19 vaccination, case, hospitalization, and death rates. Among prioritized communities, vaccination rates increased 28.4% (95%CI: 22.1% </w:t>
      </w:r>
      <w:r w:rsidR="00D33EB3">
        <w:t xml:space="preserve">- </w:t>
      </w:r>
      <w:r>
        <w:t xml:space="preserve">35.1%) </w:t>
      </w:r>
      <w:r w:rsidR="00786E82">
        <w:t>following</w:t>
      </w:r>
      <w:r w:rsidR="0016750A">
        <w:t xml:space="preserve"> policy implementation</w:t>
      </w:r>
      <w:r>
        <w:t xml:space="preserve">. Furthermore, </w:t>
      </w:r>
      <w:r w:rsidR="26B551FB">
        <w:t>an estimated</w:t>
      </w:r>
      <w:r>
        <w:t xml:space="preserve"> 160,892 (95%CI: 108,878 – 221,815) COVID-19 cases, 10,248 (95%CI: 6,111 – 14,853) hospitalizations, and 679 (95%CI: -32 – 1,451) deaths </w:t>
      </w:r>
      <w:r w:rsidR="1961F3F4">
        <w:t>in</w:t>
      </w:r>
      <w:r>
        <w:t xml:space="preserve"> </w:t>
      </w:r>
      <w:r w:rsidR="00291188">
        <w:t xml:space="preserve">the </w:t>
      </w:r>
      <w:r>
        <w:t>l</w:t>
      </w:r>
      <w:r w:rsidR="6B3C9B6E">
        <w:t>east advantaged</w:t>
      </w:r>
      <w:r>
        <w:t xml:space="preserve"> communities</w:t>
      </w:r>
      <w:r w:rsidR="00BA6B35">
        <w:t xml:space="preserve"> were averted by the policy</w:t>
      </w:r>
      <w:r>
        <w:t>. Despite these improvements, the share of COVID-19 cases, hospitalizations, and deaths in prioritized</w:t>
      </w:r>
      <w:r w:rsidR="006C6F48">
        <w:t xml:space="preserve"> communities </w:t>
      </w:r>
      <w:r>
        <w:t xml:space="preserve">remained elevated. These estimates were robust in sensitivity analyses that tested exchangeability between </w:t>
      </w:r>
      <w:r w:rsidR="004050FB">
        <w:t>prioritized</w:t>
      </w:r>
      <w:r>
        <w:t xml:space="preserve"> communities and those not prioritized by the policy, model specifications, and potential temporal confounders including prior infections. </w:t>
      </w:r>
      <w:r w:rsidR="003C4E68">
        <w:t>C</w:t>
      </w:r>
      <w:r w:rsidR="617BD691">
        <w:t>orrecting for disparities by</w:t>
      </w:r>
      <w:r w:rsidR="003C4E68">
        <w:t xml:space="preserve"> strategically</w:t>
      </w:r>
      <w:r w:rsidR="617BD691">
        <w:t xml:space="preserve"> </w:t>
      </w:r>
      <w:r>
        <w:t xml:space="preserve">allocating limited resources to the </w:t>
      </w:r>
      <w:r w:rsidR="2EB56CD5">
        <w:t xml:space="preserve">least </w:t>
      </w:r>
      <w:r>
        <w:t xml:space="preserve">advantaged or </w:t>
      </w:r>
      <w:r w:rsidR="3ED8F432">
        <w:t xml:space="preserve">most </w:t>
      </w:r>
      <w:r>
        <w:t xml:space="preserve">impacted communities </w:t>
      </w:r>
      <w:r>
        <w:lastRenderedPageBreak/>
        <w:t xml:space="preserve">can reduce the impacts of COVID-19 </w:t>
      </w:r>
      <w:r w:rsidR="6F653D73">
        <w:t xml:space="preserve">and other </w:t>
      </w:r>
      <w:proofErr w:type="gramStart"/>
      <w:r w:rsidR="6F653D73">
        <w:t>diseases</w:t>
      </w:r>
      <w:r w:rsidR="00C43899">
        <w:t>,</w:t>
      </w:r>
      <w:r w:rsidR="6F653D73">
        <w:t xml:space="preserve"> </w:t>
      </w:r>
      <w:r>
        <w:t>but</w:t>
      </w:r>
      <w:proofErr w:type="gramEnd"/>
      <w:r w:rsidR="0057274C">
        <w:t xml:space="preserve"> </w:t>
      </w:r>
      <w:r w:rsidR="009001A6">
        <w:t>may</w:t>
      </w:r>
      <w:r w:rsidR="0057274C">
        <w:t xml:space="preserve"> not</w:t>
      </w:r>
      <w:r>
        <w:t xml:space="preserve"> eliminate </w:t>
      </w:r>
      <w:r w:rsidR="1E5B6773">
        <w:t xml:space="preserve">health </w:t>
      </w:r>
      <w:r>
        <w:t>disparities.</w:t>
      </w:r>
    </w:p>
    <w:p w14:paraId="64678B8D" w14:textId="73617D48" w:rsidR="00EC7093" w:rsidRDefault="00EC7093" w:rsidP="00D33EB3"/>
    <w:p w14:paraId="78A95448" w14:textId="2A44EEEA" w:rsidR="00EC7093" w:rsidRDefault="00EC7093" w:rsidP="00EC7093">
      <w:r>
        <w:t xml:space="preserve"> </w:t>
      </w:r>
    </w:p>
    <w:p w14:paraId="0000000D" w14:textId="466754E4" w:rsidR="000506CF" w:rsidRDefault="0098278E">
      <w:r>
        <w:br w:type="page"/>
      </w:r>
    </w:p>
    <w:p w14:paraId="75BEA096" w14:textId="2A6886E3" w:rsidR="00982034" w:rsidRDefault="0098278E" w:rsidP="00982034">
      <w:pPr>
        <w:pStyle w:val="Heading3"/>
      </w:pPr>
      <w:bookmarkStart w:id="1" w:name="_8gbirfoz4uid" w:colFirst="0" w:colLast="0"/>
      <w:bookmarkEnd w:id="1"/>
      <w:r>
        <w:lastRenderedPageBreak/>
        <w:t>Background</w:t>
      </w:r>
    </w:p>
    <w:p w14:paraId="4AD31314" w14:textId="01C0E2D8" w:rsidR="00982034" w:rsidRDefault="50741DE0" w:rsidP="00C22718">
      <w:pPr>
        <w:ind w:firstLine="720"/>
      </w:pPr>
      <w:r>
        <w:t xml:space="preserve">Since </w:t>
      </w:r>
      <w:r w:rsidR="00612FF9">
        <w:t>the SARS-CoV-2 virus emerged in 2020</w:t>
      </w:r>
      <w:r w:rsidR="005611AB">
        <w:t>,</w:t>
      </w:r>
      <w:r w:rsidR="00612FF9">
        <w:t xml:space="preserve"> </w:t>
      </w:r>
      <w:r w:rsidR="2EC6E387">
        <w:t>t</w:t>
      </w:r>
      <w:r w:rsidR="16A36A57">
        <w:t xml:space="preserve">he COVID-19 pandemic </w:t>
      </w:r>
      <w:r w:rsidR="30DF4241">
        <w:t xml:space="preserve">has </w:t>
      </w:r>
      <w:r w:rsidR="4E95E646">
        <w:t xml:space="preserve">exacerbated </w:t>
      </w:r>
      <w:r w:rsidR="00607B01">
        <w:t xml:space="preserve">and further unveiled </w:t>
      </w:r>
      <w:r w:rsidR="06AA4784">
        <w:t xml:space="preserve">longstanding health </w:t>
      </w:r>
      <w:r w:rsidR="4E95E646">
        <w:t>disparities</w:t>
      </w:r>
      <w:r w:rsidR="00603B00" w:rsidRPr="00603B00">
        <w:t xml:space="preserve"> </w:t>
      </w:r>
      <w:r w:rsidR="00603B00">
        <w:t xml:space="preserve">in </w:t>
      </w:r>
      <w:r w:rsidR="00181C8D">
        <w:t xml:space="preserve">California, the United States, and the world </w:t>
      </w:r>
      <w:r w:rsidR="008046F6">
        <w:fldChar w:fldCharType="begin"/>
      </w:r>
      <w:r w:rsidR="00BE55E9">
        <w:instrText xml:space="preserve"> ADDIN ZOTERO_ITEM CSL_CITATION {"citationID":"LUqbQTVK","properties":{"formattedCitation":"(1\\uc0\\u8211{}4)","plainCitation":"(1–4)","noteIndex":0},"citationItems":[{"id":603,"uris":["http://zotero.org/users/3463997/items/4HIA7U63"],"uri":["http://zotero.org/users/3463997/items/4HIA7U63"],"itemData":{"id":603,"type":"article-journal","container-title":"Health Affairs","issue":"7","note":"number: 7","page":"1253–1262","title":"Disparities in outcomes among COVID-19 patients in a large health care system in California: Study estimates the COVID-19 infection fatality rate at the US county level.","volume":"39","author":[{"family":"Azar","given":"Kristen MJ"},{"family":"Shen","given":"Zijun"},{"family":"Romanelli","given":"Robert J"},{"family":"Lockhart","given":"Stephen H"},{"family":"Smits","given":"Kelly"},{"family":"Robinson","given":"Sarah"},{"family":"Brown","given":"Stephanie"},{"family":"Pressman","given":"Alice R"}],"issued":{"date-parts":[["2020"]]}}},{"id":647,"uris":["http://zotero.org/users/3463997/items/ULUEK66S"],"uri":["http://zotero.org/users/3463997/items/ULUEK66S"],"itemData":{"id":647,"type":"article-journal","container-title":"JAMA network open","issue":"1","note":"number: 1\npublisher: American Medical Association","page":"e2036462–e2036462","title":"Association of social and demographic factors with COVID-19 incidence and death rates in the US","volume":"4","author":[{"family":"Karmakar","given":"Monita"},{"family":"Lantz","given":"Paula M"},{"family":"Tipirneni","given":"Renuka"}],"issued":{"date-parts":[["2021"]]}}},{"id":759,"uris":["http://zotero.org/users/3463997/items/E5USPLTQ"],"uri":["http://zotero.org/users/3463997/items/E5USPLTQ"],"itemData":{"id":759,"type":"article-journal","abstract":"There is preliminary evidence of racial and social economic disparities in the population infected by and dying from COVID-19. The goal of this study is to report the associations of COVID-19 with respect to race, health, and economic inequality in the United States.","container-title":"Journal of Racial and Ethnic Health Disparities","DOI":"10.1007/s40615-020-00833-4","ISSN":"2196-8837","issue":"3","journalAbbreviation":"J. Racial and Ethnic Health Disparities","language":"en","page":"732-742","source":"Springer Link","title":"Racial, Economic, and Health Inequality and COVID-19 Infection in the United States","volume":"8","author":[{"family":"Abedi","given":"Vida"},{"family":"Olulana","given":"Oluwaseyi"},{"family":"Avula","given":"Venkatesh"},{"family":"Chaudhary","given":"Durgesh"},{"family":"Khan","given":"Ayesha"},{"family":"Shahjouei","given":"Shima"},{"family":"Li","given":"Jiang"},{"family":"Zand","given":"Ramin"}],"issued":{"date-parts":[["2021",6,1]]}}},{"id":761,"uris":["http://zotero.org/users/3463997/items/FXWWGJVN"],"uri":["http://zotero.org/users/3463997/items/FXWWGJVN"],"itemData":{"id":761,"type":"article-journal","abstract":"Background\nPeople from racial minority groups in western countries experience disproportionate socioeconomic and structural determinants of health disadvantages. These disadvantages have led to inequalities and inequities in health care access and poorer health outcomes. We report disproportionate disparities in prevalence, hospitalisation, and deaths from COVID-19 by racial minority populations.\n\nMethods\nWe conducted a systematic literature search of relevant databases to identify studies reporting on prevalence, hospitalisations, and deaths from COVID-19 by race groups between 01 January 2020 – 15 April 2021. We grouped race categories into Blacks, Hispanics, Whites and Others. Random effects model using the method of DerSimonian and Laird were fitted, and forest plot with respective ratio estimates and 95% confidence interval (CI) for each race category, and subgroup meta-regression analyses and the overall pooled ratio estimates for prevalence, hospitalisation and mortality rate were presented.\n\nResults\nBlacks experienced significantly higher burden of COVID-19: prevalence ratio 1.79 (95% confidence interval (CI) = 1.59-1.99), hospitalisation ratio 1.87 (95% CI = 1.69-2.04), mortality ratio 1.68 (95% CI = 1.52-1.83), compared to Whites: prevalence ratio 0.70 (95% CI = 0.0.64-0.77), hospitalisation ratio 0.74 (95% CI = 0.65-0.82), mortality ratio 0.82 (95% CI = 0.78-0.87). Also, Hispanics experienced a higher burden: prevalence ratio 1.78 (95% CI = 1.63-1.94), hospitalisation ratio 1.32 (95% CI = 1.08-1.55), mortality ratio 0.94 (95% CI = 0.84-1.04) compared to Whites. A higher burden was also observed for Other race groups: prevalence ratio 1.43 (95% CI = 1.19-1.67), hospitalisation ratio 1.12 (95% CI = 0.89-1.35), mortality ratio 1.06 (95% CI = 0.89-1.23) compared to Whites. The disproportionate burden among Blacks and Hispanics remained following correction for publication bias.\n\nConclusions\nBlacks and Hispanics have been disproportionately affected by COVID-19. This is deeply concerning and highlights the systemically entrenched disadvantages (social, economic, and political) experienced by racial minorities in western countries; and this study underscores the need to address inequities in these communities to improve overall health outcomes.","container-title":"Journal of Global Health","DOI":"10.7189/jogh.11.05015","ISSN":"2047-2978","journalAbbreviation":"J Glob Health","note":"PMID: 34221360\nPMCID: PMC8248751","page":"05015","source":"PubMed Central","title":"Racial disparities in COVID-19 pandemic cases, hospitalisations, and deaths: A systematic review and meta-analysis","title-short":"Racial disparities in COVID-19 pandemic cases, hospitalisations, and deaths","volume":"11","author":[{"family":"Mude","given":"William"},{"family":"Oguoma","given":"Victor M"},{"family":"Nyanhanda","given":"Tafadzwa"},{"family":"Mwanri","given":"Lillian"},{"family":"Njue","given":"Carolyne"}]}}],"schema":"https://github.com/citation-style-language/schema/raw/master/csl-citation.json"} </w:instrText>
      </w:r>
      <w:r w:rsidR="008046F6">
        <w:fldChar w:fldCharType="separate"/>
      </w:r>
      <w:r w:rsidR="00BE55E9" w:rsidRPr="00BE55E9">
        <w:rPr>
          <w:szCs w:val="24"/>
        </w:rPr>
        <w:t>(1–4)</w:t>
      </w:r>
      <w:r w:rsidR="008046F6">
        <w:fldChar w:fldCharType="end"/>
      </w:r>
      <w:r w:rsidR="06AA4784">
        <w:t xml:space="preserve">. </w:t>
      </w:r>
      <w:r w:rsidR="00D21772">
        <w:t>While t</w:t>
      </w:r>
      <w:r w:rsidR="736F3F6E">
        <w:t xml:space="preserve">hese disparities </w:t>
      </w:r>
      <w:r w:rsidR="00D21772">
        <w:t>are partially</w:t>
      </w:r>
      <w:r w:rsidR="3889C593">
        <w:t xml:space="preserve"> explained by</w:t>
      </w:r>
      <w:r w:rsidR="736F3F6E">
        <w:t xml:space="preserve"> </w:t>
      </w:r>
      <w:r w:rsidR="573227B1">
        <w:t>differential rates of comorbidities and other medical risks</w:t>
      </w:r>
      <w:r w:rsidR="00D21772">
        <w:t xml:space="preserve"> including age</w:t>
      </w:r>
      <w:r w:rsidR="3852B696">
        <w:t xml:space="preserve">, </w:t>
      </w:r>
      <w:r w:rsidR="68AD835E">
        <w:t xml:space="preserve">social and structural determinants </w:t>
      </w:r>
      <w:r w:rsidR="0044405C">
        <w:t xml:space="preserve">also play a key role </w:t>
      </w:r>
      <w:r w:rsidR="7B1F6360">
        <w:fldChar w:fldCharType="begin"/>
      </w:r>
      <w:r w:rsidR="00BE55E9">
        <w:instrText xml:space="preserve"> ADDIN ZOTERO_ITEM CSL_CITATION {"citationID":"Z86m9il7","properties":{"formattedCitation":"(5,6)","plainCitation":"(5,6)","noteIndex":0},"citationItems":[{"id":509,"uris":["http://zotero.org/users/3463997/items/BUQQ3BX9"],"uri":["http://zotero.org/users/3463997/items/BUQQ3BX9"],"itemData":{"id":509,"type":"article-journal","container-title":"Health Affairs","issue":"6","note":"number: 6","page":"870–878","title":"Racial/Ethnic Disparities In COVID-19 Exposure Risk, Testing, And Cases At The Subcounty Level In California: Study examines racial/ethnic disparities in COVID-19 risk, testing, and cases.","volume":"40","author":[{"family":"Reitsma","given":"Marissa B"},{"family":"Claypool","given":"Anneke L"},{"family":"Vargo","given":"Jason"},{"family":"Shete","given":"Priya B"},{"family":"McCorvie","given":"Ryan"},{"family":"Wheeler","given":"William H"},{"family":"Rocha","given":"David A"},{"family":"Myers","given":"Jennifer F"},{"family":"Murray","given":"Erin L"},{"family":"Bregman","given":"Brooke"},{"literal":"others"}],"issued":{"date-parts":[["2021"]]}}},{"id":728,"uris":["http://zotero.org/users/3463997/items/GNS26VEM"],"uri":["http://zotero.org/users/3463997/items/GNS26VEM"],"itemData":{"id":728,"type":"article-journal","abstract":"INTRODUCTION: Although Black Americans are not substantially more likely to be diagnosed with COVID-19, hospitalization rates and death rates are considerably higher than for White Americans. The aim of this study was to assess the relationship between systemic racism generally, and residential segregation in particular, and racial/ethnic disparities in deaths due to COVID-19.\nMETHODS: To assess racial disparities in COVID-19 and systemic racism in US states, we calculated descriptive statistics and bivariate Pearson correlations. Using data on deaths through December 2020, we developed a weighted logistic mixed model to assess whether state-level systemic racism generally and residential segregation, in particular, predicted the probability of COVID-19 deaths among Americans, considering key sociodemographic factors.\nRESULTS: Residential segregation is a stronger predictor of COVID-19 deaths among Black Americans, as compared to systemic racism more generally. Looking at the interaction between residential segregation and COVID-19 death rates by race, residential segregation is associated with negative outcomes for Black and White Americans, but disproportionately impacts Black state residents (P&lt;.001), who have 2.14 times higher odds of dying from COVID-19 when residential segregation is increased.\nCONCLUSION: To understand and address disparities in infectious disease, researchers and public health practitioners should acknowledge how different forms of systemic racism shape health outcomes in the United States. More attention should be given to the mechanisms by which infectious disease pandemics exacerbate health disparities in areas of high residential segregation and should inform more targeted health policies. Such policy changes stand to make all American communities more resilient in the face of new and emerging infectious diseases.","container-title":"Ethnicity &amp; Disease","DOI":"10.18865/ed.32.1.31","ISSN":"1945-0826","issue":"1","journalAbbreviation":"Ethn Dis","language":"eng","note":"PMID: 35106042\nPMCID: PMC8785866","page":"31-38","source":"PubMed","title":"The Relationship between Systemic Racism, Residential Segregation, and Racial/Ethnic Disparities in COVID-19 Deaths in the United States","volume":"32","author":[{"family":"Franz","given":"Berkeley"},{"family":"Parker","given":"Ben"},{"family":"Milner","given":"Adrienne"},{"family":"Braddock","given":"Jomills H."}],"issued":{"date-parts":[["2022"]]}}}],"schema":"https://github.com/citation-style-language/schema/raw/master/csl-citation.json"} </w:instrText>
      </w:r>
      <w:r w:rsidR="7B1F6360">
        <w:fldChar w:fldCharType="separate"/>
      </w:r>
      <w:r w:rsidR="00BE55E9" w:rsidRPr="00BE55E9">
        <w:t>(5,6)</w:t>
      </w:r>
      <w:r w:rsidR="7B1F6360">
        <w:fldChar w:fldCharType="end"/>
      </w:r>
      <w:r w:rsidR="025CE1A6">
        <w:t>.</w:t>
      </w:r>
      <w:r w:rsidR="2349F89F">
        <w:t xml:space="preserve"> </w:t>
      </w:r>
      <w:r w:rsidR="00902869">
        <w:t xml:space="preserve">These social and structural </w:t>
      </w:r>
      <w:r w:rsidR="00425C01">
        <w:t>factors led to d</w:t>
      </w:r>
      <w:r w:rsidR="000C7887">
        <w:t>isparities</w:t>
      </w:r>
      <w:r w:rsidR="5DA76E6C">
        <w:t xml:space="preserve"> in</w:t>
      </w:r>
      <w:r w:rsidR="28A0A4F6">
        <w:t xml:space="preserve"> access to</w:t>
      </w:r>
      <w:r w:rsidR="2047F402">
        <w:t xml:space="preserve"> testing</w:t>
      </w:r>
      <w:r w:rsidR="22010CA7">
        <w:t xml:space="preserve">, healthcare, the </w:t>
      </w:r>
      <w:r w:rsidR="21C3E309">
        <w:t>opportunity</w:t>
      </w:r>
      <w:r w:rsidR="22010CA7">
        <w:t xml:space="preserve"> to work remotely, </w:t>
      </w:r>
      <w:r w:rsidR="7755B180">
        <w:t xml:space="preserve">the </w:t>
      </w:r>
      <w:r w:rsidR="21C3E309">
        <w:t>ability</w:t>
      </w:r>
      <w:r w:rsidR="7755B180">
        <w:t xml:space="preserve"> to </w:t>
      </w:r>
      <w:r w:rsidR="76597222">
        <w:t>isolate or quarantine</w:t>
      </w:r>
      <w:r w:rsidR="65D500E9">
        <w:t xml:space="preserve">, and </w:t>
      </w:r>
      <w:r w:rsidR="119F525F">
        <w:t>other essential components of pandemic response strategies</w:t>
      </w:r>
      <w:r w:rsidR="00A81B9B">
        <w:t xml:space="preserve"> including vaccine and treatment access</w:t>
      </w:r>
      <w:r w:rsidR="2301AE56">
        <w:t xml:space="preserve"> </w:t>
      </w:r>
      <w:r w:rsidR="7B1F6360">
        <w:fldChar w:fldCharType="begin"/>
      </w:r>
      <w:r w:rsidR="00BE55E9">
        <w:instrText xml:space="preserve"> ADDIN ZOTERO_ITEM CSL_CITATION {"citationID":"Y2617Y5U","properties":{"formattedCitation":"(5,7,8)","plainCitation":"(5,7,8)","noteIndex":0},"citationItems":[{"id":509,"uris":["http://zotero.org/users/3463997/items/BUQQ3BX9"],"uri":["http://zotero.org/users/3463997/items/BUQQ3BX9"],"itemData":{"id":509,"type":"article-journal","container-title":"Health Affairs","issue":"6","note":"number: 6","page":"870–878","title":"Racial/Ethnic Disparities In COVID-19 Exposure Risk, Testing, And Cases At The Subcounty Level In California: Study examines racial/ethnic disparities in COVID-19 risk, testing, and cases.","volume":"40","author":[{"family":"Reitsma","given":"Marissa B"},{"family":"Claypool","given":"Anneke L"},{"family":"Vargo","given":"Jason"},{"family":"Shete","given":"Priya B"},{"family":"McCorvie","given":"Ryan"},{"family":"Wheeler","given":"William H"},{"family":"Rocha","given":"David A"},{"family":"Myers","given":"Jennifer F"},{"family":"Murray","given":"Erin L"},{"family":"Bregman","given":"Brooke"},{"literal":"others"}],"issued":{"date-parts":[["2021"]]}}},{"id":500,"uris":["http://zotero.org/users/3463997/items/Y8VC5B8L"],"uri":["http://zotero.org/users/3463997/items/Y8VC5B8L"],"itemData":{"id":500,"type":"article-journal","container-title":"Annals of Internal Medicine","issue":"6","note":"number: 6\npublisher: American College of Physicians","page":"879–884","title":"Addressing Inequities in SARS-CoV-2 Vaccine Uptake: The Boston Medical Center Health System Experience","volume":"175","author":[{"family":"Assoumou","given":"Sabrina A"},{"family":"Peterson","given":"Alicia"},{"family":"Ginman","given":"Ellen"},{"family":"James","given":"Thea"},{"family":"Pierre","given":"Cassandra M"},{"family":"Hamilton","given":"Sebastian"},{"family":"Chapman","given":"Sheila"},{"family":"Goldie","given":"John"},{"family":"Koenig","given":"Robert"},{"family":"Mendez-Escobar","given":"Elena"},{"literal":"others"}],"issued":{"date-parts":[["2022"]]}}},{"id":661,"uris":["http://zotero.org/users/3463997/items/JNPF88KY"],"uri":["http://zotero.org/users/3463997/items/JNPF88KY"],"itemData":{"id":661,"type":"chapter","container-title":"C14. BURNOUT, DISPARITIES, AND OUTCOMES OF THE COVID-19 PANDEMIC","page":"A3693–A3693","publisher":"American Thoracic Society","title":"The Color of a Pandemic: The Association Between Historical Residential Redlining and COVID-19 Outcomes in California","author":[{"family":"Casillas","given":"E"},{"family":"Ye","given":"M"},{"family":"Vargo","given":"J"},{"family":"Nardone","given":"AL"},{"family":"Shete","given":"PB"},{"family":"Thakur","given":"N"}],"issued":{"date-parts":[["2022"]]}}}],"schema":"https://github.com/citation-style-language/schema/raw/master/csl-citation.json"} </w:instrText>
      </w:r>
      <w:r w:rsidR="7B1F6360">
        <w:fldChar w:fldCharType="separate"/>
      </w:r>
      <w:r w:rsidR="00BE55E9" w:rsidRPr="00BE55E9">
        <w:t>(5,7,8)</w:t>
      </w:r>
      <w:r w:rsidR="7B1F6360">
        <w:fldChar w:fldCharType="end"/>
      </w:r>
      <w:r w:rsidR="06DC085A">
        <w:t xml:space="preserve">. </w:t>
      </w:r>
      <w:r w:rsidR="06AA4784">
        <w:t xml:space="preserve">Equity-focused policies that deliberately allocate more resources to </w:t>
      </w:r>
      <w:r w:rsidR="33B0C216">
        <w:t>communities most impacted by</w:t>
      </w:r>
      <w:r w:rsidR="06AA4784">
        <w:t xml:space="preserve"> </w:t>
      </w:r>
      <w:r w:rsidR="005BE8A1">
        <w:t>these inequities</w:t>
      </w:r>
      <w:r w:rsidR="06AA4784">
        <w:t xml:space="preserve"> </w:t>
      </w:r>
      <w:r w:rsidR="3D463599">
        <w:t xml:space="preserve">offer a promising strategy </w:t>
      </w:r>
      <w:r w:rsidR="397B58AD">
        <w:t xml:space="preserve">to </w:t>
      </w:r>
      <w:r w:rsidR="00F85087">
        <w:t xml:space="preserve">mitigate </w:t>
      </w:r>
      <w:r w:rsidR="2AEDF845">
        <w:t xml:space="preserve">health </w:t>
      </w:r>
      <w:r w:rsidR="397B58AD">
        <w:t>disparities.</w:t>
      </w:r>
    </w:p>
    <w:p w14:paraId="61FDCAF3" w14:textId="16FBE15E" w:rsidR="00016CF0" w:rsidRDefault="008C3AA5" w:rsidP="00C22718">
      <w:pPr>
        <w:ind w:firstLine="720"/>
      </w:pPr>
      <w:r>
        <w:t>Vaccination strategies may be particularly amenable to equity-focused policies</w:t>
      </w:r>
      <w:r w:rsidR="00432506">
        <w:t xml:space="preserve"> due to </w:t>
      </w:r>
      <w:r w:rsidR="00096D17">
        <w:t>their long-lasting protective effects. T</w:t>
      </w:r>
      <w:r w:rsidR="00432506">
        <w:t>he</w:t>
      </w:r>
      <w:r w:rsidR="00541788">
        <w:t xml:space="preserve"> high efficacy of COVID-19 vaccines and their ability to induce durable </w:t>
      </w:r>
      <w:r w:rsidR="00DA0D31">
        <w:t>protection against severe outcomes such as hospitalization and death</w:t>
      </w:r>
      <w:r w:rsidR="00096D17">
        <w:t xml:space="preserve"> make COVID-19 vaccines a valuable medical countermeasure to combat disparities</w:t>
      </w:r>
      <w:r w:rsidR="00DA0D31">
        <w:t xml:space="preserve"> </w:t>
      </w:r>
      <w:r w:rsidR="00935E44">
        <w:fldChar w:fldCharType="begin"/>
      </w:r>
      <w:r w:rsidR="00096D17">
        <w:instrText xml:space="preserve"> ADDIN ZOTERO_ITEM CSL_CITATION {"citationID":"ykuwFNLF","properties":{"formattedCitation":"(9)","plainCitation":"(9)","noteIndex":0},"citationItems":[{"id":765,"uris":["http://zotero.org/users/3463997/items/SDE3JLSD"],"uri":["http://zotero.org/users/3463997/items/SDE3JLSD"],"itemData":{"id":765,"type":"article-journal","container-title":"New England Journal of Medicine","DOI":"10.1056/NEJMoa2115481","ISSN":"0028-4793","issue":"4","note":"publisher: Massachusetts Medical Society\n_eprint: https://doi.org/10.1056/NEJMoa2115481\nPMID: 35021002","page":"340-350","source":"Taylor and Francis+NEJM","title":"Duration of Protection against Mild and Severe Disease by Covid-19 Vaccines","volume":"386","author":[{"family":"Andrews","given":"Nick"},{"family":"Tessier","given":"Elise"},{"family":"Stowe","given":"Julia"},{"family":"Gower","given":"Charlotte"},{"family":"Kirsebom","given":"Freja"},{"family":"Simmons","given":"Ruth"},{"family":"Gallagher","given":"Eileen"},{"family":"Thelwall","given":"Simon"},{"family":"Groves","given":"Natalie"},{"family":"Dabrera","given":"Gavin"},{"family":"Myers","given":"Richard"},{"family":"Campbell","given":"Colin N.J."},{"family":"Amirthalingam","given":"Gayatri"},{"family":"Edmunds","given":"Matt"},{"family":"Zambon","given":"Maria"},{"family":"Brown","given":"Kevin"},{"family":"Hopkins","given":"Susan"},{"family":"Chand","given":"Meera"},{"family":"Ladhani","given":"Shamez N."},{"family":"Ramsay","given":"Mary"},{"family":"Lopez Bernal","given":"Jamie"}],"issued":{"date-parts":[["2022",1,27]]}}}],"schema":"https://github.com/citation-style-language/schema/raw/master/csl-citation.json"} </w:instrText>
      </w:r>
      <w:r w:rsidR="00935E44">
        <w:fldChar w:fldCharType="separate"/>
      </w:r>
      <w:r w:rsidR="00096D17" w:rsidRPr="00096D17">
        <w:rPr>
          <w:rFonts w:cs="Courier New"/>
        </w:rPr>
        <w:t>(9)</w:t>
      </w:r>
      <w:r w:rsidR="00935E44">
        <w:fldChar w:fldCharType="end"/>
      </w:r>
      <w:r w:rsidR="00A87A8F">
        <w:t>.</w:t>
      </w:r>
      <w:r w:rsidR="00890D5F">
        <w:t xml:space="preserve"> </w:t>
      </w:r>
      <w:r w:rsidR="00A87A8F">
        <w:t>However</w:t>
      </w:r>
      <w:r w:rsidR="005B34CA">
        <w:t xml:space="preserve">, </w:t>
      </w:r>
      <w:r w:rsidR="00A0028D">
        <w:t>equitable vaccination is unlikely to be achieved without</w:t>
      </w:r>
      <w:r w:rsidR="00016CF0">
        <w:t xml:space="preserve"> explicit effort to </w:t>
      </w:r>
      <w:r w:rsidR="0033056A">
        <w:t xml:space="preserve">account for </w:t>
      </w:r>
      <w:r w:rsidR="00016CF0">
        <w:t>disparate access and uptake</w:t>
      </w:r>
      <w:r w:rsidR="00336F05">
        <w:t xml:space="preserve"> to vaccines</w:t>
      </w:r>
      <w:r w:rsidR="00E44974">
        <w:t xml:space="preserve"> </w:t>
      </w:r>
      <w:r>
        <w:fldChar w:fldCharType="begin"/>
      </w:r>
      <w:r w:rsidR="00096D17">
        <w:instrText xml:space="preserve"> ADDIN ZOTERO_ITEM CSL_CITATION {"citationID":"ob5Vcka8","properties":{"formattedCitation":"(10)","plainCitation":"(10)","noteIndex":0},"citationItems":[{"id":719,"uris":["http://zotero.org/users/3463997/items/W6TNDYVR"],"uri":["http://zotero.org/users/3463997/items/W6TNDYVR"],"itemData":{"id":719,"type":"book","publisher":"National Academies Press","title":"Framework for equitable allocation of COVID-19 vaccine","author":[{"family":"National Academies of Sciences","given":"","suffix":"Engineering"},{"literal":"Medicine"},{"literal":"others"}],"issued":{"date-parts":[["2020"]]}}}],"schema":"https://github.com/citation-style-language/schema/raw/master/csl-citation.json"} </w:instrText>
      </w:r>
      <w:r>
        <w:fldChar w:fldCharType="separate"/>
      </w:r>
      <w:r w:rsidR="00096D17" w:rsidRPr="00096D17">
        <w:rPr>
          <w:rFonts w:cs="Courier New"/>
        </w:rPr>
        <w:t>(10)</w:t>
      </w:r>
      <w:r>
        <w:fldChar w:fldCharType="end"/>
      </w:r>
      <w:r w:rsidR="00016CF0">
        <w:t xml:space="preserve">. </w:t>
      </w:r>
      <w:r w:rsidR="00BD762F">
        <w:t xml:space="preserve">Instead, vaccination policies that </w:t>
      </w:r>
      <w:r w:rsidR="000A63EA">
        <w:lastRenderedPageBreak/>
        <w:t xml:space="preserve">prioritize the </w:t>
      </w:r>
      <w:r w:rsidR="00CA2E1E">
        <w:t xml:space="preserve">least </w:t>
      </w:r>
      <w:r w:rsidR="000A63EA">
        <w:t xml:space="preserve">advantaged or </w:t>
      </w:r>
      <w:r w:rsidR="002D52D6">
        <w:t xml:space="preserve">most </w:t>
      </w:r>
      <w:r w:rsidR="000A63EA">
        <w:t xml:space="preserve">impacted populations </w:t>
      </w:r>
      <w:r w:rsidR="005A0C76">
        <w:t>are required to equitabl</w:t>
      </w:r>
      <w:r w:rsidR="23B0418C">
        <w:t>y</w:t>
      </w:r>
      <w:r w:rsidR="005A0C76">
        <w:t xml:space="preserve"> distribute the benefits of vaccination</w:t>
      </w:r>
      <w:r w:rsidR="005C17C6">
        <w:t xml:space="preserve"> </w:t>
      </w:r>
      <w:r>
        <w:fldChar w:fldCharType="begin"/>
      </w:r>
      <w:r w:rsidR="00096D17">
        <w:instrText xml:space="preserve"> ADDIN ZOTERO_ITEM CSL_CITATION {"citationID":"2ua1t3bz","properties":{"formattedCitation":"(11)","plainCitation":"(11)","noteIndex":0},"citationItems":[{"id":736,"uris":["http://zotero.org/users/3463997/items/WTSX5R3J"],"uri":["http://zotero.org/users/3463997/items/WTSX5R3J"],"itemData":{"id":736,"type":"article-journal","abstract":"Balancing social utility and equity in distributing limited vaccines is a critical policy concern for protecting against the prolonged COVID-19 pandemic and future health emergencies. What is the nature of the trade-off between maximizing collective welfare and minimizing disparities between more and less privileged communities? To evaluate vaccination strategies, we propose an epidemic model that explicitly accounts for both demographic and mobility differences among communities and their associations with heterogeneous COVID-19 risks, then calibrate it with large-scale data. Using this model, we find that social utility and equity can be simultaneously improved when vaccine access is prioritized for the most disadvantaged communities, which holds even when such communities manifest considerable vaccine reluctance. Nevertheless, equity among distinct demographic features may conflict; for example, low-income neighbourhoods might have fewer elder citizens. We design two behaviour-and-demography-aware indices, community risk and societal risk, which capture the risks communities face and those they impose on society from not being vaccinated, to inform the design of comprehensive vaccine distribution strategies. Our study provides a framework for uniting utility and equity-based considerations in vaccine distribution and sheds light on how to balance multiple ethical values in complex settings for epidemic control.","container-title":"Nature Human Behaviour","DOI":"10.1038/s41562-022-01429-0","ISSN":"2397-3374","issue":"11","journalAbbreviation":"Nat Hum Behav","language":"en","note":"number: 11\npublisher: Nature Publishing Group","page":"1503-1514","source":"www.nature.com","title":"Strategic COVID-19 vaccine distribution can simultaneously elevate social utility and equity","volume":"6","author":[{"family":"Chen","given":"Lin"},{"family":"Xu","given":"Fengli"},{"family":"Han","given":"Zhenyu"},{"family":"Tang","given":"Kun"},{"family":"Hui","given":"Pan"},{"family":"Evans","given":"James"},{"family":"Li","given":"Yong"}],"issued":{"date-parts":[["2022",11]]}}}],"schema":"https://github.com/citation-style-language/schema/raw/master/csl-citation.json"} </w:instrText>
      </w:r>
      <w:r>
        <w:fldChar w:fldCharType="separate"/>
      </w:r>
      <w:r w:rsidR="00096D17" w:rsidRPr="00096D17">
        <w:rPr>
          <w:rFonts w:cs="Courier New"/>
        </w:rPr>
        <w:t>(11)</w:t>
      </w:r>
      <w:r>
        <w:fldChar w:fldCharType="end"/>
      </w:r>
      <w:r w:rsidR="005C3F87">
        <w:t>.</w:t>
      </w:r>
    </w:p>
    <w:p w14:paraId="00000014" w14:textId="27F63C62" w:rsidR="000506CF" w:rsidRDefault="152DEAA1" w:rsidP="00DA3E3F">
      <w:pPr>
        <w:ind w:firstLine="720"/>
      </w:pPr>
      <w:r>
        <w:t>To</w:t>
      </w:r>
      <w:r w:rsidR="67CB50E7">
        <w:t xml:space="preserve"> reduce inequities in COVID-19 </w:t>
      </w:r>
      <w:r w:rsidR="5276C61B">
        <w:t>burden</w:t>
      </w:r>
      <w:r w:rsidR="67CB50E7">
        <w:t xml:space="preserve"> </w:t>
      </w:r>
      <w:r w:rsidR="587A7F79">
        <w:t xml:space="preserve">and </w:t>
      </w:r>
      <w:r w:rsidR="09B7172C">
        <w:t>prevent</w:t>
      </w:r>
      <w:r w:rsidR="587A7F79">
        <w:t xml:space="preserve"> inequities in vaccination </w:t>
      </w:r>
      <w:r w:rsidR="67CB50E7">
        <w:t xml:space="preserve">among its diverse residents, the State of California </w:t>
      </w:r>
      <w:r w:rsidR="002E09E8">
        <w:t>implemented</w:t>
      </w:r>
      <w:r w:rsidR="67CB50E7">
        <w:t xml:space="preserve"> </w:t>
      </w:r>
      <w:r w:rsidR="117BFDE8">
        <w:t xml:space="preserve">an </w:t>
      </w:r>
      <w:r w:rsidR="55377E00">
        <w:t>equity-focused</w:t>
      </w:r>
      <w:r w:rsidR="67CB50E7">
        <w:t xml:space="preserve"> policy early </w:t>
      </w:r>
      <w:r w:rsidR="002E09E8">
        <w:t>during</w:t>
      </w:r>
      <w:r w:rsidR="67CB50E7">
        <w:t xml:space="preserve"> vaccination rollout. </w:t>
      </w:r>
      <w:r w:rsidR="690B2B0D">
        <w:t xml:space="preserve">This vaccine equity allocation </w:t>
      </w:r>
      <w:r w:rsidR="73D2891D">
        <w:t>policy</w:t>
      </w:r>
      <w:r w:rsidR="00096D17">
        <w:t xml:space="preserve">—hereafter “the policy”—implemented </w:t>
      </w:r>
      <w:r w:rsidR="76907554">
        <w:t xml:space="preserve">in March 2021 </w:t>
      </w:r>
      <w:r w:rsidR="5A946987">
        <w:t xml:space="preserve">distributed </w:t>
      </w:r>
      <w:r w:rsidR="00051BC6">
        <w:t>40% of</w:t>
      </w:r>
      <w:r w:rsidR="055D1D19">
        <w:t xml:space="preserve"> </w:t>
      </w:r>
      <w:r w:rsidR="2B1EDDDC">
        <w:t xml:space="preserve">available </w:t>
      </w:r>
      <w:r w:rsidR="5347E6C4">
        <w:t xml:space="preserve">COVID-19 </w:t>
      </w:r>
      <w:r w:rsidR="2B1EDDDC">
        <w:t xml:space="preserve">vaccines to </w:t>
      </w:r>
      <w:r w:rsidR="00781119">
        <w:t xml:space="preserve">the least advantaged quarter of </w:t>
      </w:r>
      <w:r w:rsidR="4D77BC7B">
        <w:t xml:space="preserve">communities in California </w:t>
      </w:r>
      <w:r>
        <w:fldChar w:fldCharType="begin"/>
      </w:r>
      <w:r w:rsidR="00096D17">
        <w:instrText xml:space="preserve"> ADDIN ZOTERO_ITEM CSL_CITATION {"citationID":"Q2qTVkRH","properties":{"formattedCitation":"(12)","plainCitation":"(12)","noteIndex":0},"citationItems":[{"id":739,"uris":["http://zotero.org/users/3463997/items/FID8S3MS"],"uri":["http://zotero.org/users/3463997/items/FID8S3MS"],"itemData":{"id":739,"type":"article","publisher":"Office of the Governor of California","title":"FACT SHEET: Ending the Pandemic Through Equitable Vaccine Administration","URL":"https://www.gov.ca.gov/wp-content/uploads/2021/03/Equitable-Vaccine-Administration-Fact-Sheet.pdf?emrc=48b733","issued":{"date-parts":[["2021",3]]}}}],"schema":"https://github.com/citation-style-language/schema/raw/master/csl-citation.json"} </w:instrText>
      </w:r>
      <w:r>
        <w:fldChar w:fldCharType="separate"/>
      </w:r>
      <w:r w:rsidR="00096D17" w:rsidRPr="00096D17">
        <w:rPr>
          <w:rFonts w:cs="Courier New"/>
        </w:rPr>
        <w:t>(12)</w:t>
      </w:r>
      <w:r>
        <w:fldChar w:fldCharType="end"/>
      </w:r>
      <w:r w:rsidR="4D77BC7B">
        <w:t xml:space="preserve">. </w:t>
      </w:r>
      <w:r w:rsidR="00B40643">
        <w:t xml:space="preserve">The </w:t>
      </w:r>
      <w:r w:rsidR="00096D17">
        <w:t xml:space="preserve">policy </w:t>
      </w:r>
      <w:r w:rsidR="00B40643">
        <w:t xml:space="preserve">utilized the Healthy Places Index (HPI), an area-based socioeconomic measure specific to California that provides an assessment of the ability of community residents to live a healthy life </w:t>
      </w:r>
      <w:r w:rsidR="00B40643">
        <w:fldChar w:fldCharType="begin"/>
      </w:r>
      <w:r w:rsidR="00096D17">
        <w:instrText xml:space="preserve"> ADDIN ZOTERO_ITEM CSL_CITATION {"citationID":"SnwsWOFY","properties":{"formattedCitation":"(13)","plainCitation":"(13)","noteIndex":0},"citationItems":[{"id":557,"uris":["http://zotero.org/users/3463997/items/28DB2HA8"],"uri":["http://zotero.org/users/3463997/items/28DB2HA8"],"itemData":{"id":557,"type":"article-journal","container-title":"Public Health Reports","issue":"4","note":"number: 4\npublisher: Sage Publications Sage CA: Los Angeles, CA","page":"354–362","title":"California healthy places index: frames matter","volume":"134","author":[{"family":"Maizlish","given":"Neil"},{"family":"Delaney","given":"Tracy"},{"family":"Dowling","given":"Helen"},{"family":"Chapman","given":"Derek A"},{"family":"Sabo","given":"Roy"},{"family":"Woolf","given":"Steven"},{"family":"Orndahl","given":"Christine"},{"family":"Hill","given":"Latoya"},{"family":"Snellings","given":"Lauren"}],"issued":{"date-parts":[["2019"]]}}}],"schema":"https://github.com/citation-style-language/schema/raw/master/csl-citation.json"} </w:instrText>
      </w:r>
      <w:r w:rsidR="00B40643">
        <w:fldChar w:fldCharType="separate"/>
      </w:r>
      <w:r w:rsidR="00096D17" w:rsidRPr="00096D17">
        <w:rPr>
          <w:rFonts w:cs="Courier New"/>
        </w:rPr>
        <w:t>(13)</w:t>
      </w:r>
      <w:r w:rsidR="00B40643">
        <w:fldChar w:fldCharType="end"/>
      </w:r>
      <w:r w:rsidR="00B40643">
        <w:t xml:space="preserve">. The HPI facilitated identification of COVID-19-related disparities in California and formed the basis of other equity-focused policies in California during the pandemic, including The Blueprint for a Safer Economy </w:t>
      </w:r>
      <w:r w:rsidR="002E09E8">
        <w:t>which was</w:t>
      </w:r>
      <w:r w:rsidR="00B40643">
        <w:t xml:space="preserve"> in effect from August 2020 through June 2021 </w:t>
      </w:r>
      <w:r w:rsidR="00B40643">
        <w:fldChar w:fldCharType="begin"/>
      </w:r>
      <w:r w:rsidR="00096D17">
        <w:instrText xml:space="preserve"> ADDIN ZOTERO_ITEM CSL_CITATION {"citationID":"L8t10lMa","properties":{"formattedCitation":"(14)","plainCitation":"(14)","noteIndex":0},"citationItems":[{"id":621,"uris":["http://zotero.org/users/3463997/items/ABGLWJKY"],"uri":["http://zotero.org/users/3463997/items/ABGLWJKY"],"itemData":{"id":621,"type":"webpage","title":"Blueprint For a Safer Economy: Equity Focus","URL":"https://www.cdph.ca.gov/Programs/CID/DCDC/Pages/COVID-19/CaliforniaHealthEquityMetric.aspx","author":[{"literal":"California Department of Public Health"}],"accessed":{"date-parts":[["2022",11,1]]},"issued":{"date-parts":[["2021"]]}}}],"schema":"https://github.com/citation-style-language/schema/raw/master/csl-citation.json"} </w:instrText>
      </w:r>
      <w:r w:rsidR="00B40643">
        <w:fldChar w:fldCharType="separate"/>
      </w:r>
      <w:r w:rsidR="00096D17" w:rsidRPr="00096D17">
        <w:rPr>
          <w:rFonts w:cs="Courier New"/>
        </w:rPr>
        <w:t>(14)</w:t>
      </w:r>
      <w:r w:rsidR="00B40643">
        <w:fldChar w:fldCharType="end"/>
      </w:r>
      <w:r w:rsidR="00B40643">
        <w:t xml:space="preserve">. </w:t>
      </w:r>
      <w:r w:rsidR="61D1743B">
        <w:t xml:space="preserve">While making up 27% of the state’s population, individuals residing in ZIP codes classified as least advantaged </w:t>
      </w:r>
      <w:r w:rsidR="00D7066F">
        <w:t>by falling in the lowest 25% of</w:t>
      </w:r>
      <w:r w:rsidR="61D1743B">
        <w:t xml:space="preserve"> HPI index scores experienced almost 40% of all COVID-19 cases and </w:t>
      </w:r>
      <w:r w:rsidR="00B5404A">
        <w:t>deaths</w:t>
      </w:r>
      <w:r w:rsidR="00011369">
        <w:t>, motivating the allocation of 40% of vaccines to these communities</w:t>
      </w:r>
      <w:r w:rsidR="61D1743B">
        <w:t xml:space="preserve"> </w:t>
      </w:r>
      <w:r>
        <w:fldChar w:fldCharType="begin"/>
      </w:r>
      <w:r w:rsidR="00096D17">
        <w:instrText xml:space="preserve"> ADDIN ZOTERO_ITEM CSL_CITATION {"citationID":"ew4y0WDf","properties":{"formattedCitation":"(12)","plainCitation":"(12)","noteIndex":0},"citationItems":[{"id":739,"uris":["http://zotero.org/users/3463997/items/FID8S3MS"],"uri":["http://zotero.org/users/3463997/items/FID8S3MS"],"itemData":{"id":739,"type":"article","publisher":"Office of the Governor of California","title":"FACT SHEET: Ending the Pandemic Through Equitable Vaccine Administration","URL":"https://www.gov.ca.gov/wp-content/uploads/2021/03/Equitable-Vaccine-Administration-Fact-Sheet.pdf?emrc=48b733","issued":{"date-parts":[["2021",3]]}}}],"schema":"https://github.com/citation-style-language/schema/raw/master/csl-citation.json"} </w:instrText>
      </w:r>
      <w:r>
        <w:fldChar w:fldCharType="separate"/>
      </w:r>
      <w:r w:rsidR="00096D17" w:rsidRPr="00096D17">
        <w:rPr>
          <w:rFonts w:cs="Courier New"/>
        </w:rPr>
        <w:t>(12)</w:t>
      </w:r>
      <w:r>
        <w:fldChar w:fldCharType="end"/>
      </w:r>
      <w:r w:rsidR="00B40643">
        <w:t>.</w:t>
      </w:r>
      <w:r w:rsidR="61D1743B">
        <w:t xml:space="preserve"> </w:t>
      </w:r>
      <w:r w:rsidR="5E5574E2">
        <w:fldChar w:fldCharType="begin"/>
      </w:r>
      <w:r w:rsidR="00A71DC6">
        <w:instrText xml:space="preserve"> ADDIN ZOTERO_ITEM CSL_CITATION {"citationID":"cWRYY228","properties":{"formattedCitation":"(14)","plainCitation":"(14)","dontUpdate":true,"noteIndex":0},"citationItems":[{"id":739,"uris":["http://zotero.org/users/3463997/items/FID8S3MS"],"uri":["http://zotero.org/users/3463997/items/FID8S3MS"],"itemData":{"id":739,"type":"article","publisher":"Office of the Governor of California","title":"FACT SHEET: Ending the Pandemic Through Equitable Vaccine Administration","URL":"https://www.gov.ca.gov/wp-content/uploads/2021/03/Equitable-Vaccine-Administration-Fact-Sheet.pdf?emrc=48b733","issued":{"date-parts":[["2021",3]]}}}],"schema":"https://github.com/citation-style-language/schema/raw/master/csl-citation.json"} </w:instrText>
      </w:r>
      <w:r w:rsidR="005A5B4A">
        <w:fldChar w:fldCharType="separate"/>
      </w:r>
      <w:r w:rsidR="5E5574E2">
        <w:fldChar w:fldCharType="end"/>
      </w:r>
    </w:p>
    <w:p w14:paraId="00000015" w14:textId="1FAFF25B" w:rsidR="000506CF" w:rsidRDefault="66C6FFEA" w:rsidP="0058307D">
      <w:pPr>
        <w:ind w:firstLine="720"/>
      </w:pPr>
      <w:r>
        <w:lastRenderedPageBreak/>
        <w:t xml:space="preserve">The primary objective of this analysis is to evaluate the impact of </w:t>
      </w:r>
      <w:r w:rsidR="443FCAAD">
        <w:t xml:space="preserve">California’s </w:t>
      </w:r>
      <w:r>
        <w:t>vaccine equity allocation</w:t>
      </w:r>
      <w:r w:rsidR="00096D17">
        <w:t xml:space="preserve"> policy </w:t>
      </w:r>
      <w:r>
        <w:t xml:space="preserve">on </w:t>
      </w:r>
      <w:r w:rsidR="3AC5EAEB">
        <w:t xml:space="preserve">COVID-19 </w:t>
      </w:r>
      <w:r>
        <w:t xml:space="preserve">vaccination rates </w:t>
      </w:r>
      <w:r w:rsidR="3ECD26DC">
        <w:t>and</w:t>
      </w:r>
      <w:r>
        <w:t xml:space="preserve"> outcomes. We use</w:t>
      </w:r>
      <w:r w:rsidR="2CD73512">
        <w:t>d</w:t>
      </w:r>
      <w:r>
        <w:t xml:space="preserve"> a quasi-experimental difference-in-differences approach to estimate the effect of the policy on vaccination rates in </w:t>
      </w:r>
      <w:r w:rsidR="00EB0C5E">
        <w:t>communities that received</w:t>
      </w:r>
      <w:r w:rsidR="000756A9">
        <w:t xml:space="preserve"> the equity allocation</w:t>
      </w:r>
      <w:r>
        <w:t xml:space="preserve">. We </w:t>
      </w:r>
      <w:r w:rsidR="238371C4">
        <w:t>then</w:t>
      </w:r>
      <w:r w:rsidR="1B982DA4">
        <w:t xml:space="preserve"> used</w:t>
      </w:r>
      <w:r>
        <w:t xml:space="preserve"> a counterfactual approach to estimate the number of COVID-19 cases, hospitalizations, and </w:t>
      </w:r>
      <w:r w:rsidR="00B5404A">
        <w:t>deaths</w:t>
      </w:r>
      <w:r>
        <w:t xml:space="preserve"> averted due to the policy. </w:t>
      </w:r>
    </w:p>
    <w:p w14:paraId="00000017" w14:textId="7D770E19" w:rsidR="000506CF" w:rsidRDefault="0098278E">
      <w:pPr>
        <w:pStyle w:val="Heading4"/>
      </w:pPr>
      <w:bookmarkStart w:id="2" w:name="_sywhe1h7fenn" w:colFirst="0" w:colLast="0"/>
      <w:bookmarkEnd w:id="2"/>
      <w:r>
        <w:t>Data</w:t>
      </w:r>
      <w:r w:rsidR="006D57F2">
        <w:t xml:space="preserve"> Used </w:t>
      </w:r>
    </w:p>
    <w:p w14:paraId="573FF31C" w14:textId="50C9EF6A" w:rsidR="00434A8C" w:rsidRDefault="00434A8C" w:rsidP="003718D0">
      <w:pPr>
        <w:ind w:firstLine="720"/>
      </w:pPr>
      <w:r w:rsidRPr="59E066FA">
        <w:t>The HPI is an area-based socioeconomic measure developed by the Public Health Alliance of Southern California (PHASC) that integr</w:t>
      </w:r>
      <w:r>
        <w:t>ates data from the American Community Survey, California Environmental Protection Agency, Bureau of Labor Statistics, and other agencies to generate an index score calibrated to life expectancy at birth</w:t>
      </w:r>
      <w:ins w:id="3" w:author="Hoover, Christopher@CDPH" w:date="2023-11-24T11:00:00Z">
        <w:r w:rsidR="00420B43">
          <w:t xml:space="preserve"> at the census tract level</w:t>
        </w:r>
      </w:ins>
      <w:r>
        <w:t xml:space="preserve">. Details of HPI development are available in PHASC’s technical report </w:t>
      </w:r>
      <w:r>
        <w:fldChar w:fldCharType="begin"/>
      </w:r>
      <w:r w:rsidR="00096D17">
        <w:instrText xml:space="preserve"> ADDIN ZOTERO_ITEM CSL_CITATION {"citationID":"15asOxDp","properties":{"formattedCitation":"(15)","plainCitation":"(15)","noteIndex":0},"citationItems":[{"id":566,"uris":["http://zotero.org/users/3463997/items/S9LZLT62"],"uri":["http://zotero.org/users/3463997/items/S9LZLT62"],"itemData":{"id":566,"type":"article-journal","container-title":"Public Health Alliance of Southern California, Long Beach, CA","title":"Healthy places index","author":[{"family":"Delaney","given":"Tracy"},{"family":"Dominie","given":"Will"},{"family":"Dowling","given":"Helen"},{"family":"Maizlish","given":"Neil"},{"family":"Chapman","given":"Derek"},{"family":"Hill","given":"Latoya"},{"family":"Orndahl","given":"Christine"},{"family":"Sabo","given":"Roy"},{"family":"Snellings","given":"Lauren"},{"family":"Blackburn","given":"Sarah Simon"},{"literal":"others"}],"issued":{"date-parts":[["2018"]]}}}],"schema":"https://github.com/citation-style-language/schema/raw/master/csl-citation.json"} </w:instrText>
      </w:r>
      <w:r>
        <w:fldChar w:fldCharType="separate"/>
      </w:r>
      <w:r w:rsidR="00096D17" w:rsidRPr="00096D17">
        <w:rPr>
          <w:rFonts w:cs="Courier New"/>
        </w:rPr>
        <w:t>(15)</w:t>
      </w:r>
      <w:r>
        <w:fldChar w:fldCharType="end"/>
      </w:r>
      <w:r>
        <w:t xml:space="preserve">. Since some </w:t>
      </w:r>
      <w:del w:id="4" w:author="Hoover, Christopher@CDPH" w:date="2023-11-24T11:00:00Z">
        <w:r w:rsidDel="00420B43">
          <w:delText xml:space="preserve">areas </w:delText>
        </w:r>
      </w:del>
      <w:ins w:id="5" w:author="Hoover, Christopher@CDPH" w:date="2023-11-24T11:00:00Z">
        <w:r w:rsidR="00420B43">
          <w:t xml:space="preserve">census tracts </w:t>
        </w:r>
      </w:ins>
      <w:r>
        <w:t>were not assigned scores because of small population or other exclusion criteria</w:t>
      </w:r>
      <w:ins w:id="6" w:author="Hoover, Christopher@CDPH" w:date="2023-11-24T11:00:00Z">
        <w:r w:rsidR="00420B43">
          <w:t xml:space="preserve"> and since vaccine allocation was conducted at the ZIP level</w:t>
        </w:r>
      </w:ins>
      <w:r>
        <w:t xml:space="preserve">, the Vaccine Equity Metric (VEM) was derived by the California Department of Public Health (CDPH) in March 2021 </w:t>
      </w:r>
      <w:r w:rsidRPr="59E066FA">
        <w:t>t</w:t>
      </w:r>
      <w:r>
        <w:t xml:space="preserve">o </w:t>
      </w:r>
      <w:del w:id="7" w:author="Hoover, Christopher@CDPH" w:date="2023-11-24T11:02:00Z">
        <w:r w:rsidDel="00420B43">
          <w:delText>ensure that all ZIP codes in the state could be counted towards vaccine allocation</w:delText>
        </w:r>
      </w:del>
      <w:ins w:id="8" w:author="Hoover, Christopher@CDPH" w:date="2023-11-24T11:02:00Z">
        <w:r w:rsidR="00420B43">
          <w:t xml:space="preserve">derive ZIP-level </w:t>
        </w:r>
      </w:ins>
      <w:ins w:id="9" w:author="Hoover, Christopher@CDPH" w:date="2023-11-24T16:44:00Z">
        <w:r w:rsidR="005563F8">
          <w:t>scores</w:t>
        </w:r>
      </w:ins>
      <w:ins w:id="10" w:author="Hoover, Christopher@CDPH" w:date="2023-11-24T11:02:00Z">
        <w:r w:rsidR="00420B43">
          <w:t xml:space="preserve"> with full coverage of the state</w:t>
        </w:r>
      </w:ins>
      <w:ins w:id="11" w:author="Hoover, Christopher@CDPH" w:date="2023-11-24T11:01:00Z">
        <w:r w:rsidR="00420B43">
          <w:t xml:space="preserve"> </w:t>
        </w:r>
        <w:r w:rsidR="00420B43">
          <w:fldChar w:fldCharType="begin"/>
        </w:r>
        <w:r w:rsidR="00420B43">
          <w:instrText xml:space="preserve"> ADDIN ZOTERO_ITEM CSL_CITATION {"citationID":"zzc3tTP4","properties":{"formattedCitation":"(13,16)","plainCitation":"(13,16)","noteIndex":0},"citationItems":[{"id":557,"uris":["http://zotero.org/users/3463997/items/28DB2HA8"],"uri":["http://zotero.org/users/3463997/items/28DB2HA8"],"itemData":{"id":557,"type":"article-journal","container-title":"Public Health Reports","issue":"4","note":"number: 4\npublisher: Sage Publications Sage CA: Los Angeles, CA","page":"354–362","title":"California healthy places index: frames matter","volume":"134","author":[{"family":"Maizlish","given":"Neil"},{"family":"Delaney","given":"Tracy"},{"family":"Dowling","given":"Helen"},{"family":"Chapman","given":"Derek A"},{"family":"Sabo","given":"Roy"},{"family":"Woolf","given":"Steven"},{"family":"Orndahl","given":"Christine"},{"family":"Hill","given":"Latoya"},{"family":"Snellings","given":"Lauren"}],"issued":{"date-parts":[["2019"]]}}},{"id":741,"uris":["http://zotero.org/users/3463997/items/LSJS29WZ"],"uri":["http://zotero.org/users/3463997/items/LSJS29WZ"],"itemData":{"id":741,"type":"report","publisher":"Public Health Alliance of Southern California","title":"HPI into Action During the COVID-19 Pandemic: The State of California's Health Equity and Vaccine Equity Metrics","URL":"https://assets.website-files.com/613a633a3add5db901277f96/62cf1862fc7cc631dfe09812_HPI%20COVID-19%20State%20Uses.pdf","issued":{"date-parts":[["2021",12]]}}}],"schema":"https://github.com/citation-style-language/schema/raw/master/csl-citation.json"} </w:instrText>
        </w:r>
        <w:r w:rsidR="00420B43">
          <w:fldChar w:fldCharType="separate"/>
        </w:r>
        <w:r w:rsidR="00420B43" w:rsidRPr="00096D17">
          <w:rPr>
            <w:rFonts w:cs="Courier New"/>
          </w:rPr>
          <w:t>(13,16)</w:t>
        </w:r>
        <w:r w:rsidR="00420B43">
          <w:fldChar w:fldCharType="end"/>
        </w:r>
      </w:ins>
      <w:r>
        <w:t xml:space="preserve">. </w:t>
      </w:r>
      <w:del w:id="12" w:author="Hoover, Christopher@CDPH" w:date="2023-11-24T11:04:00Z">
        <w:r w:rsidDel="00420B43">
          <w:delText xml:space="preserve">The VEM combined scores from HPI version 2.0 with CDPH-derived ZIP </w:delText>
        </w:r>
        <w:r w:rsidDel="00420B43">
          <w:lastRenderedPageBreak/>
          <w:delText>code scores</w:delText>
        </w:r>
      </w:del>
      <w:del w:id="13" w:author="Hoover, Christopher@CDPH" w:date="2023-11-24T11:01:00Z">
        <w:r w:rsidDel="00420B43">
          <w:delText xml:space="preserve"> </w:delText>
        </w:r>
        <w:r w:rsidDel="00420B43">
          <w:fldChar w:fldCharType="begin"/>
        </w:r>
        <w:r w:rsidR="00096D17" w:rsidDel="00420B43">
          <w:delInstrText xml:space="preserve"> ADDIN ZOTERO_ITEM CSL_CITATION {"citationID":"zzc3tTP4","properties":{"formattedCitation":"(13,16)","plainCitation":"(13,16)","noteIndex":0},"citationItems":[{"id":557,"uris":["http://zotero.org/users/3463997/items/28DB2HA8"],"uri":["http://zotero.org/users/3463997/items/28DB2HA8"],"itemData":{"id":557,"type":"article-journal","container-title":"Public Health Reports","issue":"4","note":"number: 4\npublisher: Sage Publications Sage CA: Los Angeles, CA","page":"354–362","title":"California healthy places index: frames matter","volume":"134","author":[{"family":"Maizlish","given":"Neil"},{"family":"Delaney","given":"Tracy"},{"family":"Dowling","given":"Helen"},{"family":"Chapman","given":"Derek A"},{"family":"Sabo","given":"Roy"},{"family":"Woolf","given":"Steven"},{"family":"Orndahl","given":"Christine"},{"family":"Hill","given":"Latoya"},{"family":"Snellings","given":"Lauren"}],"issued":{"date-parts":[["2019"]]}}},{"id":741,"uris":["http://zotero.org/users/3463997/items/LSJS29WZ"],"uri":["http://zotero.org/users/3463997/items/LSJS29WZ"],"itemData":{"id":741,"type":"report","publisher":"Public Health Alliance of Southern California","title":"HPI into Action During the COVID-19 Pandemic: The State of California's Health Equity and Vaccine Equity Metrics","URL":"https://assets.website-files.com/613a633a3add5db901277f96/62cf1862fc7cc631dfe09812_HPI%20COVID-19%20State%20Uses.pdf","issued":{"date-parts":[["2021",12]]}}}],"schema":"https://github.com/citation-style-language/schema/raw/master/csl-citation.json"} </w:delInstrText>
        </w:r>
        <w:r w:rsidDel="00420B43">
          <w:fldChar w:fldCharType="separate"/>
        </w:r>
        <w:r w:rsidR="00096D17" w:rsidRPr="00096D17" w:rsidDel="00420B43">
          <w:rPr>
            <w:rFonts w:cs="Courier New"/>
          </w:rPr>
          <w:delText>(13,16)</w:delText>
        </w:r>
        <w:r w:rsidDel="00420B43">
          <w:fldChar w:fldCharType="end"/>
        </w:r>
      </w:del>
      <w:del w:id="14" w:author="Hoover, Christopher@CDPH" w:date="2023-11-24T11:05:00Z">
        <w:r w:rsidDel="00420B43">
          <w:delText xml:space="preserve">. </w:delText>
        </w:r>
      </w:del>
      <w:r>
        <w:t xml:space="preserve">CDPH assigned a VEM score for every ZIP code in California by </w:t>
      </w:r>
      <w:ins w:id="15" w:author="Hoover, Christopher@CDPH" w:date="2023-11-24T11:04:00Z">
        <w:r w:rsidR="00420B43">
          <w:t>fitting regression models using</w:t>
        </w:r>
        <w:r w:rsidR="00420B43" w:rsidRPr="00420B43">
          <w:t xml:space="preserve"> </w:t>
        </w:r>
        <w:r w:rsidR="00420B43">
          <w:t xml:space="preserve">known data points from the American Community Survey, </w:t>
        </w:r>
        <w:proofErr w:type="spellStart"/>
        <w:r w:rsidR="00420B43">
          <w:t>Surgo</w:t>
        </w:r>
        <w:proofErr w:type="spellEnd"/>
        <w:r w:rsidR="00420B43">
          <w:t xml:space="preserve"> Venture’s COVID Community Vulnerability Index </w:t>
        </w:r>
        <w:r w:rsidR="00420B43">
          <w:fldChar w:fldCharType="begin"/>
        </w:r>
        <w:r w:rsidR="00420B43">
          <w:instrText xml:space="preserve"> ADDIN ZOTERO_ITEM CSL_CITATION {"citationID":"7l3gQQ7Q","properties":{"formattedCitation":"(17)","plainCitation":"(17)","noteIndex":0},"citationItems":[{"id":742,"uris":["http://zotero.org/users/3463997/items/SS6QP9TT"],"uri":["http://zotero.org/users/3463997/items/SS6QP9TT"],"itemData":{"id":742,"type":"report","publisher":"Surgo Ventures","title":"COVID-19 Community Vulnerability Index (CCVI) Methodology","URL":"https://covid-static-assets.s3.amazonaws.com/US-CCVI/COVID-19+Community+Vulnerability+Index+(CCVI)+Methodology.pdf","issued":{"date-parts":[["2020",12]]}}}],"schema":"https://github.com/citation-style-language/schema/raw/master/csl-citation.json"} </w:instrText>
        </w:r>
        <w:r w:rsidR="00420B43">
          <w:fldChar w:fldCharType="separate"/>
        </w:r>
        <w:r w:rsidR="00420B43" w:rsidRPr="00096D17">
          <w:rPr>
            <w:rFonts w:cs="Courier New"/>
          </w:rPr>
          <w:t>(17)</w:t>
        </w:r>
        <w:r w:rsidR="00420B43">
          <w:fldChar w:fldCharType="end"/>
        </w:r>
        <w:r w:rsidR="00420B43">
          <w:t xml:space="preserve">, and the California “Hard-to-Count” Index </w:t>
        </w:r>
        <w:r w:rsidR="00420B43">
          <w:fldChar w:fldCharType="begin"/>
        </w:r>
        <w:r w:rsidR="00420B43">
          <w:instrText xml:space="preserve"> ADDIN ZOTERO_ITEM CSL_CITATION {"citationID":"xATKuXUB","properties":{"formattedCitation":"(18)","plainCitation":"(18)","noteIndex":0},"citationItems":[{"id":641,"uris":["http://zotero.org/users/3463997/items/L3JXYZ5J"],"uri":["http://zotero.org/users/3463997/items/L3JXYZ5J"],"itemData":{"id":641,"type":"webpage","title":"Identifying California’s Hard-to-Count in Census 2020","URL":"https://census.ca.gov/california-htc/","author":[{"literal":"State of California"}],"accessed":{"date-parts":[["2022",11,1]]}}}],"schema":"https://github.com/citation-style-language/schema/raw/master/csl-citation.json"} </w:instrText>
        </w:r>
        <w:r w:rsidR="00420B43">
          <w:fldChar w:fldCharType="separate"/>
        </w:r>
        <w:r w:rsidR="00420B43" w:rsidRPr="00096D17">
          <w:rPr>
            <w:rFonts w:cs="Courier New"/>
          </w:rPr>
          <w:t>(18)</w:t>
        </w:r>
        <w:r w:rsidR="00420B43">
          <w:fldChar w:fldCharType="end"/>
        </w:r>
      </w:ins>
      <w:ins w:id="16" w:author="Hoover, Christopher@CDPH" w:date="2023-11-24T11:05:00Z">
        <w:r w:rsidR="00420B43">
          <w:t xml:space="preserve"> to </w:t>
        </w:r>
      </w:ins>
      <w:del w:id="17" w:author="Hoover, Christopher@CDPH" w:date="2023-11-24T11:05:00Z">
        <w:r w:rsidDel="00420B43">
          <w:delText xml:space="preserve">creating a predictive regression model trained on </w:delText>
        </w:r>
      </w:del>
      <w:r>
        <w:t xml:space="preserve">existing HPI scores </w:t>
      </w:r>
      <w:del w:id="18" w:author="Hoover, Christopher@CDPH" w:date="2023-11-24T11:05:00Z">
        <w:r w:rsidDel="00420B43">
          <w:delText>given</w:delText>
        </w:r>
      </w:del>
      <w:ins w:id="19" w:author="Hoover, Christopher@CDPH" w:date="2023-11-24T11:05:00Z">
        <w:r w:rsidR="00420B43">
          <w:t xml:space="preserve">and then using the trained model to predict </w:t>
        </w:r>
      </w:ins>
      <w:ins w:id="20" w:author="Hoover, Christopher@CDPH" w:date="2023-11-24T11:06:00Z">
        <w:r w:rsidR="00420B43">
          <w:t>the VEM in ZIP codes that lacked a score</w:t>
        </w:r>
      </w:ins>
      <w:del w:id="21" w:author="Hoover, Christopher@CDPH" w:date="2023-11-24T11:04:00Z">
        <w:r w:rsidDel="00420B43">
          <w:delText xml:space="preserve"> known data points from the American Community Survey, Surgo Venture’s COVID Community Vulnerability Index </w:delText>
        </w:r>
        <w:r w:rsidDel="00420B43">
          <w:fldChar w:fldCharType="begin"/>
        </w:r>
        <w:r w:rsidR="00096D17" w:rsidDel="00420B43">
          <w:delInstrText xml:space="preserve"> ADDIN ZOTERO_ITEM CSL_CITATION {"citationID":"7l3gQQ7Q","properties":{"formattedCitation":"(17)","plainCitation":"(17)","noteIndex":0},"citationItems":[{"id":742,"uris":["http://zotero.org/users/3463997/items/SS6QP9TT"],"uri":["http://zotero.org/users/3463997/items/SS6QP9TT"],"itemData":{"id":742,"type":"report","publisher":"Surgo Ventures","title":"COVID-19 Community Vulnerability Index (CCVI) Methodology","URL":"https://covid-static-assets.s3.amazonaws.com/US-CCVI/COVID-19+Community+Vulnerability+Index+(CCVI)+Methodology.pdf","issued":{"date-parts":[["2020",12]]}}}],"schema":"https://github.com/citation-style-language/schema/raw/master/csl-citation.json"} </w:delInstrText>
        </w:r>
        <w:r w:rsidDel="00420B43">
          <w:fldChar w:fldCharType="separate"/>
        </w:r>
        <w:r w:rsidR="00096D17" w:rsidRPr="00096D17" w:rsidDel="00420B43">
          <w:rPr>
            <w:rFonts w:cs="Courier New"/>
          </w:rPr>
          <w:delText>(17)</w:delText>
        </w:r>
        <w:r w:rsidDel="00420B43">
          <w:fldChar w:fldCharType="end"/>
        </w:r>
        <w:r w:rsidDel="00420B43">
          <w:delText xml:space="preserve">, and the California “Hard-to-Count” Index </w:delText>
        </w:r>
        <w:r w:rsidDel="00420B43">
          <w:fldChar w:fldCharType="begin"/>
        </w:r>
        <w:r w:rsidR="00096D17" w:rsidDel="00420B43">
          <w:delInstrText xml:space="preserve"> ADDIN ZOTERO_ITEM CSL_CITATION {"citationID":"xATKuXUB","properties":{"formattedCitation":"(18)","plainCitation":"(18)","noteIndex":0},"citationItems":[{"id":641,"uris":["http://zotero.org/users/3463997/items/L3JXYZ5J"],"uri":["http://zotero.org/users/3463997/items/L3JXYZ5J"],"itemData":{"id":641,"type":"webpage","title":"Identifying California’s Hard-to-Count in Census 2020","URL":"https://census.ca.gov/california-htc/","author":[{"literal":"State of California"}],"accessed":{"date-parts":[["2022",11,1]]}}}],"schema":"https://github.com/citation-style-language/schema/raw/master/csl-citation.json"} </w:delInstrText>
        </w:r>
        <w:r w:rsidDel="00420B43">
          <w:fldChar w:fldCharType="separate"/>
        </w:r>
        <w:r w:rsidR="00096D17" w:rsidRPr="00096D17" w:rsidDel="00420B43">
          <w:rPr>
            <w:rFonts w:cs="Courier New"/>
          </w:rPr>
          <w:delText>(18)</w:delText>
        </w:r>
        <w:r w:rsidDel="00420B43">
          <w:fldChar w:fldCharType="end"/>
        </w:r>
      </w:del>
      <w:r>
        <w:t xml:space="preserve">. These scores were percentile ranked and partitioned into quartiles using quartile thresholds from the HPI to determine VEM Q1 ZIP codes prioritized </w:t>
      </w:r>
      <w:r w:rsidR="00096D17">
        <w:t>by</w:t>
      </w:r>
      <w:r>
        <w:t xml:space="preserve"> the </w:t>
      </w:r>
      <w:r w:rsidR="00096D17">
        <w:t>policy</w:t>
      </w:r>
      <w:r>
        <w:t>. Thus, the first quartile or VEM Q1 was interpreted as</w:t>
      </w:r>
      <w:r w:rsidR="00096D17">
        <w:t xml:space="preserve"> the</w:t>
      </w:r>
      <w:r>
        <w:t xml:space="preserve"> 25% of ZIP codes in the state where residents have the least opportunity to live a healthy life. </w:t>
      </w:r>
      <w:r w:rsidR="00096D17">
        <w:t xml:space="preserve">The policy then allocated </w:t>
      </w:r>
      <w:r>
        <w:t>40% of available vaccines</w:t>
      </w:r>
      <w:r w:rsidR="00096D17">
        <w:t xml:space="preserve"> </w:t>
      </w:r>
      <w:r>
        <w:t xml:space="preserve">to VEM Q1 communities with the remaining 60% of vaccines divided evenly among VEM Q2, Q3, and Q4 communities. The policy also included equity-oriented technical assistance, contracting support, staffing resources, and mobile vaccination sites for Local Health Jurisdictions (LHJs) to aid their vaccination outreach </w:t>
      </w:r>
      <w:bookmarkStart w:id="22" w:name="_8hxwr6pr9u9f" w:colFirst="0" w:colLast="0"/>
      <w:bookmarkEnd w:id="22"/>
      <w:r>
        <w:fldChar w:fldCharType="begin"/>
      </w:r>
      <w:r w:rsidR="00096D17">
        <w:instrText xml:space="preserve"> ADDIN ZOTERO_ITEM CSL_CITATION {"citationID":"VgUefAW8","properties":{"formattedCitation":"(12)","plainCitation":"(12)","noteIndex":0},"citationItems":[{"id":739,"uris":["http://zotero.org/users/3463997/items/FID8S3MS"],"uri":["http://zotero.org/users/3463997/items/FID8S3MS"],"itemData":{"id":739,"type":"article","publisher":"Office of the Governor of California","title":"FACT SHEET: Ending the Pandemic Through Equitable Vaccine Administration","URL":"https://www.gov.ca.gov/wp-content/uploads/2021/03/Equitable-Vaccine-Administration-Fact-Sheet.pdf?emrc=48b733","issued":{"date-parts":[["2021",3]]}}}],"schema":"https://github.com/citation-style-language/schema/raw/master/csl-citation.json"} </w:instrText>
      </w:r>
      <w:r>
        <w:fldChar w:fldCharType="separate"/>
      </w:r>
      <w:r w:rsidR="00096D17" w:rsidRPr="00096D17">
        <w:rPr>
          <w:rFonts w:cs="Courier New"/>
        </w:rPr>
        <w:t>(12)</w:t>
      </w:r>
      <w:r>
        <w:fldChar w:fldCharType="end"/>
      </w:r>
      <w:r>
        <w:t xml:space="preserve">. </w:t>
      </w:r>
      <w:ins w:id="23" w:author="Hoover, Christopher@CDPH" w:date="2023-11-24T17:01:00Z">
        <w:r w:rsidR="00674C4F">
          <w:t xml:space="preserve">Finally, </w:t>
        </w:r>
      </w:ins>
      <w:ins w:id="24" w:author="Hoover, Christopher@CDPH" w:date="2023-11-24T17:04:00Z">
        <w:r w:rsidR="00674C4F">
          <w:t xml:space="preserve">vaccination appointments were reserved for VEM Q1 residents </w:t>
        </w:r>
      </w:ins>
      <w:ins w:id="25" w:author="Hoover, Christopher@CDPH" w:date="2023-11-24T17:02:00Z">
        <w:r w:rsidR="00674C4F">
          <w:t xml:space="preserve">to ensure that vaccines allocated to VEM </w:t>
        </w:r>
      </w:ins>
      <w:ins w:id="26" w:author="Hoover, Christopher@CDPH" w:date="2023-11-24T17:04:00Z">
        <w:r w:rsidR="00674C4F">
          <w:t xml:space="preserve">Q1 </w:t>
        </w:r>
      </w:ins>
      <w:ins w:id="27" w:author="Hoover, Christopher@CDPH" w:date="2023-11-24T17:02:00Z">
        <w:r w:rsidR="00674C4F">
          <w:t>communities were administered to intended VEM Q1 residen</w:t>
        </w:r>
      </w:ins>
      <w:ins w:id="28" w:author="Hoover, Christopher@CDPH" w:date="2023-11-24T17:03:00Z">
        <w:r w:rsidR="00674C4F">
          <w:t>t</w:t>
        </w:r>
      </w:ins>
      <w:ins w:id="29" w:author="Hoover, Christopher@CDPH" w:date="2023-11-24T17:05:00Z">
        <w:r w:rsidR="00FF3076">
          <w:t>s</w:t>
        </w:r>
      </w:ins>
      <w:ins w:id="30" w:author="Hoover, Christopher@CDPH" w:date="2023-11-24T17:04:00Z">
        <w:r w:rsidR="00674C4F">
          <w:t>.</w:t>
        </w:r>
      </w:ins>
      <w:ins w:id="31" w:author="Hoover, Christopher@CDPH" w:date="2023-11-24T17:03:00Z">
        <w:r w:rsidR="00674C4F">
          <w:t xml:space="preserve"> </w:t>
        </w:r>
      </w:ins>
    </w:p>
    <w:p w14:paraId="0CEE590D" w14:textId="2FCABC3D" w:rsidR="006F52D2" w:rsidRDefault="2759712B" w:rsidP="00D46AC4">
      <w:pPr>
        <w:ind w:firstLine="720"/>
        <w:rPr>
          <w:rFonts w:eastAsia="Open Sans"/>
        </w:rPr>
      </w:pPr>
      <w:r>
        <w:lastRenderedPageBreak/>
        <w:t>COVID-19 v</w:t>
      </w:r>
      <w:r w:rsidR="0A94F98F">
        <w:t>accination records were collected from s</w:t>
      </w:r>
      <w:r w:rsidR="0A94F98F" w:rsidRPr="0410838F">
        <w:rPr>
          <w:rFonts w:eastAsia="Open Sans"/>
        </w:rPr>
        <w:t>tatewide immunization databases in California.</w:t>
      </w:r>
      <w:r w:rsidR="694F2001" w:rsidRPr="0410838F">
        <w:rPr>
          <w:rFonts w:eastAsia="Open Sans"/>
        </w:rPr>
        <w:t xml:space="preserve"> The date </w:t>
      </w:r>
      <w:ins w:id="32" w:author="Hoover, Christopher@CDPH" w:date="2023-11-27T19:40:00Z">
        <w:r w:rsidR="00220CFA">
          <w:rPr>
            <w:rFonts w:eastAsia="Open Sans"/>
          </w:rPr>
          <w:t>of administratio</w:t>
        </w:r>
      </w:ins>
      <w:ins w:id="33" w:author="Hoover, Christopher@CDPH" w:date="2023-11-27T19:41:00Z">
        <w:r w:rsidR="00220CFA">
          <w:rPr>
            <w:rFonts w:eastAsia="Open Sans"/>
          </w:rPr>
          <w:t xml:space="preserve">n </w:t>
        </w:r>
      </w:ins>
      <w:r w:rsidR="694F2001" w:rsidRPr="0410838F">
        <w:rPr>
          <w:rFonts w:eastAsia="Open Sans"/>
        </w:rPr>
        <w:t xml:space="preserve">and </w:t>
      </w:r>
      <w:r w:rsidR="11034996" w:rsidRPr="0410838F">
        <w:rPr>
          <w:rFonts w:eastAsia="Open Sans"/>
        </w:rPr>
        <w:t>ZIP</w:t>
      </w:r>
      <w:r w:rsidR="694F2001" w:rsidRPr="0410838F">
        <w:rPr>
          <w:rFonts w:eastAsia="Open Sans"/>
        </w:rPr>
        <w:t xml:space="preserve"> code of </w:t>
      </w:r>
      <w:ins w:id="34" w:author="Hoover, Christopher@CDPH" w:date="2023-11-24T16:53:00Z">
        <w:r w:rsidR="00AF2131">
          <w:rPr>
            <w:rFonts w:eastAsia="Open Sans"/>
          </w:rPr>
          <w:t xml:space="preserve">residence of individuals receiving </w:t>
        </w:r>
      </w:ins>
      <w:r w:rsidR="694F2001" w:rsidRPr="0410838F">
        <w:rPr>
          <w:rFonts w:eastAsia="Open Sans"/>
        </w:rPr>
        <w:t>COVID-19 vaccination</w:t>
      </w:r>
      <w:del w:id="35" w:author="Hoover, Christopher@CDPH" w:date="2023-11-24T16:53:00Z">
        <w:r w:rsidR="694F2001" w:rsidRPr="0410838F" w:rsidDel="00AF2131">
          <w:rPr>
            <w:rFonts w:eastAsia="Open Sans"/>
          </w:rPr>
          <w:delText>s administered</w:delText>
        </w:r>
      </w:del>
      <w:r w:rsidR="694F2001" w:rsidRPr="0410838F">
        <w:rPr>
          <w:rFonts w:eastAsia="Open Sans"/>
        </w:rPr>
        <w:t xml:space="preserve">, regardless of dose number, </w:t>
      </w:r>
      <w:del w:id="36" w:author="Hoover, Christopher@CDPH" w:date="2023-11-24T16:53:00Z">
        <w:r w:rsidR="2C0C1746" w:rsidRPr="0410838F" w:rsidDel="00AF2131">
          <w:rPr>
            <w:rFonts w:eastAsia="Open Sans"/>
          </w:rPr>
          <w:delText xml:space="preserve">were </w:delText>
        </w:r>
      </w:del>
      <w:ins w:id="37" w:author="Hoover, Christopher@CDPH" w:date="2023-11-24T16:53:00Z">
        <w:r w:rsidR="00AF2131">
          <w:rPr>
            <w:rFonts w:eastAsia="Open Sans"/>
          </w:rPr>
          <w:t>was</w:t>
        </w:r>
        <w:r w:rsidR="00AF2131" w:rsidRPr="0410838F">
          <w:rPr>
            <w:rFonts w:eastAsia="Open Sans"/>
          </w:rPr>
          <w:t xml:space="preserve"> </w:t>
        </w:r>
      </w:ins>
      <w:r w:rsidR="2C0C1746" w:rsidRPr="0410838F">
        <w:rPr>
          <w:rFonts w:eastAsia="Open Sans"/>
        </w:rPr>
        <w:t>joined with</w:t>
      </w:r>
      <w:r w:rsidR="435ACA62" w:rsidRPr="0410838F">
        <w:rPr>
          <w:rFonts w:eastAsia="Open Sans"/>
        </w:rPr>
        <w:t xml:space="preserve"> </w:t>
      </w:r>
      <w:r w:rsidR="1AC43781" w:rsidRPr="0410838F">
        <w:rPr>
          <w:rFonts w:eastAsia="Open Sans"/>
        </w:rPr>
        <w:t>ZIP</w:t>
      </w:r>
      <w:r w:rsidR="2C0C1746" w:rsidRPr="0410838F">
        <w:rPr>
          <w:rFonts w:eastAsia="Open Sans"/>
        </w:rPr>
        <w:t>-level VEM</w:t>
      </w:r>
      <w:r w:rsidR="0A84F365" w:rsidRPr="0410838F">
        <w:rPr>
          <w:rFonts w:eastAsia="Open Sans"/>
        </w:rPr>
        <w:t xml:space="preserve"> </w:t>
      </w:r>
      <w:r w:rsidR="00600D5A">
        <w:rPr>
          <w:rFonts w:eastAsia="Open Sans"/>
        </w:rPr>
        <w:t>scores</w:t>
      </w:r>
      <w:r w:rsidR="35DC7834" w:rsidRPr="0410838F">
        <w:rPr>
          <w:rFonts w:eastAsia="Open Sans"/>
        </w:rPr>
        <w:t xml:space="preserve"> to </w:t>
      </w:r>
      <w:r w:rsidR="4A39A840" w:rsidRPr="0410838F">
        <w:rPr>
          <w:rFonts w:eastAsia="Open Sans"/>
        </w:rPr>
        <w:t xml:space="preserve">generate a dataset of daily vaccinations </w:t>
      </w:r>
      <w:del w:id="38" w:author="Hoover, Christopher@CDPH" w:date="2023-11-24T16:56:00Z">
        <w:r w:rsidR="4A39A840" w:rsidRPr="0410838F" w:rsidDel="00674C4F">
          <w:rPr>
            <w:rFonts w:eastAsia="Open Sans"/>
          </w:rPr>
          <w:delText xml:space="preserve">administered </w:delText>
        </w:r>
      </w:del>
      <w:ins w:id="39" w:author="Hoover, Christopher@CDPH" w:date="2023-11-24T16:56:00Z">
        <w:r w:rsidR="00674C4F">
          <w:rPr>
            <w:rFonts w:eastAsia="Open Sans"/>
          </w:rPr>
          <w:t>received</w:t>
        </w:r>
        <w:r w:rsidR="00674C4F" w:rsidRPr="0410838F">
          <w:rPr>
            <w:rFonts w:eastAsia="Open Sans"/>
          </w:rPr>
          <w:t xml:space="preserve"> </w:t>
        </w:r>
      </w:ins>
      <w:r w:rsidR="4A39A840" w:rsidRPr="0410838F">
        <w:rPr>
          <w:rFonts w:eastAsia="Open Sans"/>
        </w:rPr>
        <w:t>by VEM quartile</w:t>
      </w:r>
      <w:r w:rsidR="6A779F28" w:rsidRPr="0410838F">
        <w:rPr>
          <w:rFonts w:eastAsia="Open Sans"/>
        </w:rPr>
        <w:t>.</w:t>
      </w:r>
    </w:p>
    <w:p w14:paraId="4F815B3B" w14:textId="683ADB91" w:rsidR="003E65B8" w:rsidRDefault="26E97759" w:rsidP="00C54F86">
      <w:pPr>
        <w:ind w:firstLine="720"/>
      </w:pPr>
      <w:r w:rsidRPr="59E066FA">
        <w:rPr>
          <w:rFonts w:eastAsia="Open Sans"/>
        </w:rPr>
        <w:t>Person-level</w:t>
      </w:r>
      <w:r w:rsidRPr="00044B61">
        <w:t xml:space="preserve"> records of </w:t>
      </w:r>
      <w:r w:rsidR="3E82F5AF" w:rsidRPr="00044B61">
        <w:t>confirmed</w:t>
      </w:r>
      <w:r w:rsidRPr="00044B61">
        <w:t xml:space="preserve"> SARS-CoV-2 infection</w:t>
      </w:r>
      <w:r w:rsidR="7A9415AE" w:rsidRPr="00044B61">
        <w:t xml:space="preserve"> </w:t>
      </w:r>
      <w:r w:rsidRPr="00044B61">
        <w:t>i</w:t>
      </w:r>
      <w:r w:rsidR="78BC8766" w:rsidRPr="00044B61">
        <w:t>n California</w:t>
      </w:r>
      <w:r w:rsidRPr="00044B61">
        <w:t xml:space="preserve"> </w:t>
      </w:r>
      <w:ins w:id="40" w:author="Hoover, Christopher@CDPH" w:date="2023-11-27T19:41:00Z">
        <w:r w:rsidR="006C3973">
          <w:t xml:space="preserve">reported to CDPH as part of mandatory case reporting </w:t>
        </w:r>
      </w:ins>
      <w:r w:rsidRPr="00044B61">
        <w:t xml:space="preserve">were used to </w:t>
      </w:r>
      <w:r w:rsidR="7C636320" w:rsidRPr="00044B61">
        <w:t xml:space="preserve">derive weekly time series of COVID-19 cases, hospitalizations, and </w:t>
      </w:r>
      <w:r w:rsidR="00600D5A">
        <w:t>deaths</w:t>
      </w:r>
      <w:r w:rsidR="69A6559D" w:rsidRPr="00044B61">
        <w:t xml:space="preserve">. </w:t>
      </w:r>
      <w:r w:rsidR="69A6559D" w:rsidRPr="00477C0B">
        <w:rPr>
          <w:color w:val="333333"/>
        </w:rPr>
        <w:t xml:space="preserve">Individual addresses reported in the CDPH Electronic Lab Reporting system were used to assign </w:t>
      </w:r>
      <w:del w:id="41" w:author="Hoover, Christopher@CDPH" w:date="2023-11-24T17:06:00Z">
        <w:r w:rsidR="69A6559D" w:rsidRPr="00477C0B" w:rsidDel="00FF3076">
          <w:rPr>
            <w:color w:val="333333"/>
          </w:rPr>
          <w:delText xml:space="preserve">each individual’s </w:delText>
        </w:r>
      </w:del>
      <w:r w:rsidR="00811DD7" w:rsidRPr="00477C0B">
        <w:t xml:space="preserve">ZIP code </w:t>
      </w:r>
      <w:r w:rsidR="00811DD7">
        <w:t xml:space="preserve">of </w:t>
      </w:r>
      <w:r w:rsidR="69A6559D" w:rsidRPr="00477C0B">
        <w:rPr>
          <w:color w:val="333333"/>
        </w:rPr>
        <w:t>residence</w:t>
      </w:r>
      <w:r w:rsidR="7C636320" w:rsidRPr="00477C0B">
        <w:t>.</w:t>
      </w:r>
      <w:r w:rsidR="1EC58E94" w:rsidRPr="00477C0B">
        <w:t xml:space="preserve"> </w:t>
      </w:r>
      <w:r w:rsidR="7C636320" w:rsidRPr="00477C0B">
        <w:t xml:space="preserve"> Cases were defined</w:t>
      </w:r>
      <w:r w:rsidR="00477C0B">
        <w:t xml:space="preserve"> as</w:t>
      </w:r>
      <w:r w:rsidR="7C636320" w:rsidRPr="00477C0B">
        <w:t xml:space="preserve"> </w:t>
      </w:r>
      <w:del w:id="42" w:author="Hoover, Christopher@CDPH" w:date="2023-11-24T17:07:00Z">
        <w:r w:rsidR="343AEC13" w:rsidRPr="00477C0B" w:rsidDel="00FF3076">
          <w:delText xml:space="preserve">individuals with a </w:delText>
        </w:r>
      </w:del>
      <w:r w:rsidR="7C636320" w:rsidRPr="00477C0B">
        <w:t>lab-confirmed</w:t>
      </w:r>
      <w:r w:rsidR="6765BFC4" w:rsidRPr="00477C0B">
        <w:t>,</w:t>
      </w:r>
      <w:r w:rsidR="7C636320" w:rsidRPr="00477C0B">
        <w:t xml:space="preserve"> </w:t>
      </w:r>
      <w:r w:rsidR="54BD90BA" w:rsidRPr="00477C0B">
        <w:t xml:space="preserve">positive </w:t>
      </w:r>
      <w:r w:rsidR="7C636320" w:rsidRPr="00477C0B">
        <w:t xml:space="preserve">SARS-CoV-2 </w:t>
      </w:r>
      <w:r w:rsidR="02CF505E" w:rsidRPr="00477C0B">
        <w:t>Nucleic Acid Amplification Test</w:t>
      </w:r>
      <w:ins w:id="43" w:author="Hoover, Christopher@CDPH" w:date="2023-11-24T17:07:00Z">
        <w:r w:rsidR="00FF3076">
          <w:t>s</w:t>
        </w:r>
      </w:ins>
      <w:r w:rsidR="02CF505E" w:rsidRPr="00477C0B">
        <w:t xml:space="preserve"> </w:t>
      </w:r>
      <w:r w:rsidR="69808E38" w:rsidRPr="00477C0B">
        <w:t>(</w:t>
      </w:r>
      <w:r w:rsidR="6C83E1CE" w:rsidRPr="00477C0B">
        <w:t>NAAT</w:t>
      </w:r>
      <w:ins w:id="44" w:author="Hoover, Christopher@CDPH" w:date="2023-11-27T19:42:00Z">
        <w:r w:rsidR="008D1980">
          <w:t>s</w:t>
        </w:r>
      </w:ins>
      <w:r w:rsidR="0D1629BD" w:rsidRPr="00477C0B">
        <w:t>)</w:t>
      </w:r>
      <w:r w:rsidR="6C83E1CE" w:rsidRPr="00477C0B">
        <w:t xml:space="preserve"> </w:t>
      </w:r>
      <w:del w:id="45" w:author="Hoover, Christopher@CDPH" w:date="2023-11-24T17:07:00Z">
        <w:r w:rsidR="6765BFC4" w:rsidRPr="00477C0B" w:rsidDel="00FF3076">
          <w:delText xml:space="preserve">test </w:delText>
        </w:r>
      </w:del>
      <w:r w:rsidR="00477C0B" w:rsidRPr="00477C0B">
        <w:t xml:space="preserve">reported </w:t>
      </w:r>
      <w:r w:rsidR="00477C0B">
        <w:t>to</w:t>
      </w:r>
      <w:r w:rsidR="00477C0B" w:rsidRPr="00477C0B">
        <w:t xml:space="preserve"> CDPH </w:t>
      </w:r>
      <w:r w:rsidR="6765BFC4" w:rsidRPr="00477C0B">
        <w:t xml:space="preserve">regardless of symptom status. </w:t>
      </w:r>
      <w:r w:rsidR="68182B72" w:rsidRPr="00477C0B">
        <w:t>Hospitalizations were determined</w:t>
      </w:r>
      <w:r w:rsidR="78BC8766" w:rsidRPr="00477C0B">
        <w:t xml:space="preserve"> from </w:t>
      </w:r>
      <w:r w:rsidR="3A47F3CE" w:rsidRPr="00477C0B">
        <w:t xml:space="preserve">the California </w:t>
      </w:r>
      <w:r w:rsidR="76EC28C2" w:rsidRPr="00477C0B">
        <w:t>COVID-19 Reporting</w:t>
      </w:r>
      <w:r w:rsidR="3A47F3CE" w:rsidRPr="00477C0B">
        <w:t xml:space="preserve"> System</w:t>
      </w:r>
      <w:r w:rsidR="78BC8766" w:rsidRPr="00477C0B">
        <w:t xml:space="preserve"> and supplementary </w:t>
      </w:r>
      <w:del w:id="46" w:author="Hoover, Christopher@CDPH" w:date="2023-11-27T19:43:00Z">
        <w:r w:rsidR="78BC8766" w:rsidRPr="00477C0B" w:rsidDel="004E7D13">
          <w:delText xml:space="preserve">hospitalization </w:delText>
        </w:r>
      </w:del>
      <w:r w:rsidR="78BC8766" w:rsidRPr="00477C0B">
        <w:t>reports</w:t>
      </w:r>
      <w:ins w:id="47" w:author="Hoover, Christopher@CDPH" w:date="2023-11-27T19:43:00Z">
        <w:r w:rsidR="00F4313F">
          <w:t xml:space="preserve"> submitted by hospital</w:t>
        </w:r>
        <w:r w:rsidR="004E7D13">
          <w:t>s statewide to CDPH</w:t>
        </w:r>
      </w:ins>
      <w:r w:rsidR="68182B72" w:rsidRPr="00477C0B">
        <w:t xml:space="preserve">. </w:t>
      </w:r>
      <w:r w:rsidR="00246143" w:rsidRPr="59E066FA">
        <w:t xml:space="preserve">COVID-19 </w:t>
      </w:r>
      <w:r w:rsidR="00FB5AAA">
        <w:t>deaths</w:t>
      </w:r>
      <w:r w:rsidR="00246143" w:rsidRPr="59E066FA">
        <w:t xml:space="preserve"> were defined as</w:t>
      </w:r>
      <w:r w:rsidR="00811C8A">
        <w:t xml:space="preserve"> </w:t>
      </w:r>
      <w:r w:rsidR="20D1EEAA" w:rsidRPr="00EF40D3">
        <w:rPr>
          <w:color w:val="333333"/>
        </w:rPr>
        <w:t xml:space="preserve">individuals </w:t>
      </w:r>
      <w:r w:rsidR="53C71FB7" w:rsidRPr="59E066FA">
        <w:rPr>
          <w:color w:val="333333"/>
        </w:rPr>
        <w:t xml:space="preserve">with </w:t>
      </w:r>
      <w:r w:rsidR="00811C8A" w:rsidRPr="00EF40D3">
        <w:rPr>
          <w:color w:val="333333"/>
        </w:rPr>
        <w:t xml:space="preserve">confirmed </w:t>
      </w:r>
      <w:r w:rsidR="20D1EEAA" w:rsidRPr="00EF40D3">
        <w:rPr>
          <w:color w:val="333333"/>
        </w:rPr>
        <w:t>COVID-19</w:t>
      </w:r>
      <w:r w:rsidR="47E47F88" w:rsidRPr="59E066FA">
        <w:rPr>
          <w:color w:val="333333"/>
        </w:rPr>
        <w:t>-</w:t>
      </w:r>
      <w:r w:rsidR="20D1EEAA" w:rsidRPr="00EF40D3">
        <w:rPr>
          <w:color w:val="333333"/>
        </w:rPr>
        <w:t>associated death reported to CDPH by local health departments.</w:t>
      </w:r>
      <w:r w:rsidR="007D5C1E">
        <w:rPr>
          <w:color w:val="333333"/>
        </w:rPr>
        <w:t xml:space="preserve"> </w:t>
      </w:r>
      <w:r w:rsidR="6991C82F" w:rsidRPr="008122FF">
        <w:t xml:space="preserve">COVID-19 confirmed cases and </w:t>
      </w:r>
      <w:r w:rsidR="001D5D76">
        <w:t>death</w:t>
      </w:r>
      <w:r w:rsidR="6991C82F" w:rsidRPr="008122FF">
        <w:t xml:space="preserve">s </w:t>
      </w:r>
      <w:r w:rsidR="007D5C1E">
        <w:t>follow</w:t>
      </w:r>
      <w:r w:rsidR="6991C82F" w:rsidRPr="008122FF">
        <w:t xml:space="preserve"> </w:t>
      </w:r>
      <w:r w:rsidR="00FB5AAA">
        <w:t xml:space="preserve">CDPH guidance and </w:t>
      </w:r>
      <w:r w:rsidR="6991C82F" w:rsidRPr="008122FF">
        <w:t xml:space="preserve">definitions set by the Council of State and </w:t>
      </w:r>
      <w:r w:rsidR="2622246D" w:rsidRPr="008122FF">
        <w:t xml:space="preserve">Territorial Epidemiologists </w:t>
      </w:r>
      <w:r w:rsidR="003E65B8">
        <w:t>(CSTE)</w:t>
      </w:r>
      <w:r w:rsidR="05936E4F" w:rsidRPr="008122FF">
        <w:t xml:space="preserve"> </w:t>
      </w:r>
      <w:r w:rsidR="00E5119A">
        <w:fldChar w:fldCharType="begin"/>
      </w:r>
      <w:r w:rsidR="00096D17">
        <w:instrText xml:space="preserve"> ADDIN ZOTERO_ITEM CSL_CITATION {"citationID":"W7oBeV4r","properties":{"formattedCitation":"(19)","plainCitation":"(19)","noteIndex":0},"citationItems":[{"id":620,"uris":["http://zotero.org/users/3463997/items/EUMRES98"],"uri":["http://zotero.org/users/3463997/items/EUMRES98"],"itemData":{"id":620,"type":"webpage","title":"Coronavirus Disease 2019 (COVID-19) 2020 Interim Case Definition, Approved August 5, 2020","URL":"https://ndc.services.cdc.gov/case-definitions/coronavirus-disease-2019-2020-08-05/","author":[{"literal":"Centers for Disease Control and Prevention"}],"accessed":{"date-parts":[["2022",11,1]]},"issued":{"date-parts":[["2021"]]}}}],"schema":"https://github.com/citation-style-language/schema/raw/master/csl-citation.json"} </w:instrText>
      </w:r>
      <w:r w:rsidR="00E5119A">
        <w:fldChar w:fldCharType="separate"/>
      </w:r>
      <w:r w:rsidR="00096D17" w:rsidRPr="00096D17">
        <w:rPr>
          <w:rFonts w:cs="Courier New"/>
        </w:rPr>
        <w:t>(19)</w:t>
      </w:r>
      <w:r w:rsidR="00E5119A">
        <w:fldChar w:fldCharType="end"/>
      </w:r>
      <w:r w:rsidR="6991C82F" w:rsidRPr="008122FF">
        <w:t xml:space="preserve">. </w:t>
      </w:r>
      <w:r w:rsidR="1CFEF09C" w:rsidRPr="008122FF">
        <w:t xml:space="preserve">Population data </w:t>
      </w:r>
      <w:r w:rsidR="1D63EB8B" w:rsidRPr="008122FF">
        <w:t xml:space="preserve">were drawn from </w:t>
      </w:r>
      <w:r w:rsidR="00524176">
        <w:t>2020</w:t>
      </w:r>
      <w:r w:rsidR="000143EF">
        <w:t xml:space="preserve"> 5-year American Community Survey (ACS) estimates</w:t>
      </w:r>
      <w:r w:rsidR="006639E4">
        <w:t>.</w:t>
      </w:r>
    </w:p>
    <w:p w14:paraId="0000001E" w14:textId="6A765A32" w:rsidR="000506CF" w:rsidRDefault="6D934342">
      <w:pPr>
        <w:pStyle w:val="Heading4"/>
      </w:pPr>
      <w:r>
        <w:lastRenderedPageBreak/>
        <w:t xml:space="preserve">Analytic </w:t>
      </w:r>
      <w:r w:rsidR="109C05F4">
        <w:t>A</w:t>
      </w:r>
      <w:r>
        <w:t>pproach</w:t>
      </w:r>
    </w:p>
    <w:p w14:paraId="76883643" w14:textId="45D14FE6" w:rsidR="64B8ECFD" w:rsidRPr="0068336E" w:rsidRDefault="64B8ECFD" w:rsidP="68E5BBC4">
      <w:pPr>
        <w:rPr>
          <w:b/>
          <w:bCs/>
          <w:i/>
          <w:iCs/>
        </w:rPr>
      </w:pPr>
      <w:r w:rsidRPr="0068336E">
        <w:rPr>
          <w:b/>
          <w:bCs/>
          <w:i/>
          <w:iCs/>
        </w:rPr>
        <w:t>Vaccination Outcomes</w:t>
      </w:r>
    </w:p>
    <w:p w14:paraId="00000020" w14:textId="18F7E699" w:rsidR="000506CF" w:rsidRDefault="29959C18" w:rsidP="00C54F86">
      <w:pPr>
        <w:ind w:firstLine="720"/>
      </w:pPr>
      <w:r>
        <w:t>We conducted a</w:t>
      </w:r>
      <w:r w:rsidR="0098278E">
        <w:t xml:space="preserve"> difference-in-differences (</w:t>
      </w:r>
      <w:proofErr w:type="spellStart"/>
      <w:r w:rsidR="0098278E">
        <w:t>DiD</w:t>
      </w:r>
      <w:proofErr w:type="spellEnd"/>
      <w:r w:rsidR="0098278E">
        <w:t xml:space="preserve">) analysis to compare the rate of vaccination in </w:t>
      </w:r>
      <w:r w:rsidR="29757282">
        <w:t xml:space="preserve">prioritized </w:t>
      </w:r>
      <w:r w:rsidR="0098278E">
        <w:t xml:space="preserve">VEM Q1 </w:t>
      </w:r>
      <w:r w:rsidR="21648782">
        <w:t>ZIP</w:t>
      </w:r>
      <w:r w:rsidR="0098278E">
        <w:t xml:space="preserve"> codes to non-VEM Q1 </w:t>
      </w:r>
      <w:r w:rsidR="587D118D">
        <w:t>ZIP</w:t>
      </w:r>
      <w:r w:rsidR="0098278E">
        <w:t xml:space="preserve"> codes before and after the </w:t>
      </w:r>
      <w:r w:rsidR="00096D17">
        <w:t>policy</w:t>
      </w:r>
      <w:r w:rsidR="0098278E">
        <w:t xml:space="preserve"> </w:t>
      </w:r>
      <w:r w:rsidR="000916C7">
        <w:t>was</w:t>
      </w:r>
      <w:r w:rsidR="0098278E">
        <w:t xml:space="preserve"> implemented. A Poisson generalized linear model</w:t>
      </w:r>
      <w:r w:rsidR="251EE016">
        <w:t xml:space="preserve"> (GLM)</w:t>
      </w:r>
      <w:r w:rsidR="0098278E">
        <w:t xml:space="preserve"> </w:t>
      </w:r>
      <w:r w:rsidR="000916C7">
        <w:t>was</w:t>
      </w:r>
      <w:r w:rsidR="0098278E">
        <w:t xml:space="preserve"> fitted with the number of vaccines administered by </w:t>
      </w:r>
      <w:r w:rsidR="2AC1AA65">
        <w:t>ZIP</w:t>
      </w:r>
      <w:r w:rsidR="0098278E">
        <w:t xml:space="preserve"> code as the outcome and </w:t>
      </w:r>
      <w:r w:rsidR="2AC1AA65">
        <w:t>ZIP</w:t>
      </w:r>
      <w:r w:rsidR="0098278E">
        <w:t xml:space="preserve"> code population as an offset term. Main effects for binary before/after policy implementation, binary VEM Q1/non-Q1 status, and their interaction were included along with a main effect on county to account for variability between </w:t>
      </w:r>
      <w:r w:rsidR="3C25038C">
        <w:t>LHJs</w:t>
      </w:r>
      <w:r w:rsidR="0098278E">
        <w:t xml:space="preserve">. Symmetric </w:t>
      </w:r>
      <w:r w:rsidR="00D677AA">
        <w:t>four-week</w:t>
      </w:r>
      <w:r w:rsidR="0098278E">
        <w:t xml:space="preserve"> periods before and after the policy was implemented on March </w:t>
      </w:r>
      <w:r w:rsidR="008B6779">
        <w:t>1</w:t>
      </w:r>
      <w:r w:rsidR="0098278E">
        <w:t xml:space="preserve">, </w:t>
      </w:r>
      <w:proofErr w:type="gramStart"/>
      <w:r w:rsidR="0098278E">
        <w:t>2021</w:t>
      </w:r>
      <w:proofErr w:type="gramEnd"/>
      <w:r w:rsidR="0098278E">
        <w:t xml:space="preserve"> were used</w:t>
      </w:r>
      <w:r w:rsidR="00DC3262">
        <w:t xml:space="preserve"> to</w:t>
      </w:r>
      <w:r w:rsidR="00FD50BB">
        <w:t xml:space="preserve"> estimate the immediate effect of the </w:t>
      </w:r>
      <w:r w:rsidR="00BF2AA4">
        <w:t>policy on vaccination rates</w:t>
      </w:r>
      <w:r w:rsidR="005D21CD">
        <w:t xml:space="preserve"> before </w:t>
      </w:r>
      <w:del w:id="48" w:author="Hoover, Christopher@CDPH" w:date="2023-11-24T17:09:00Z">
        <w:r w:rsidR="005D21CD" w:rsidDel="00FF3076">
          <w:delText>vaccines became more widely available in</w:delText>
        </w:r>
      </w:del>
      <w:ins w:id="49" w:author="Hoover, Christopher@CDPH" w:date="2023-11-24T17:09:00Z">
        <w:r w:rsidR="00FF3076">
          <w:t>COV</w:t>
        </w:r>
      </w:ins>
      <w:ins w:id="50" w:author="Hoover, Christopher@CDPH" w:date="2023-11-24T17:10:00Z">
        <w:r w:rsidR="00FF3076">
          <w:t>ID-19 vaccination became less supply constrained around</w:t>
        </w:r>
      </w:ins>
      <w:r w:rsidR="005D21CD">
        <w:t xml:space="preserve"> May 2021</w:t>
      </w:r>
      <w:r w:rsidR="0098278E">
        <w:t>. The interaction term</w:t>
      </w:r>
      <w:r w:rsidR="009B34DA">
        <w:t xml:space="preserve">—operative </w:t>
      </w:r>
      <w:r w:rsidR="0098278E">
        <w:t>in after</w:t>
      </w:r>
      <w:r w:rsidR="53F9A032">
        <w:t>-</w:t>
      </w:r>
      <w:r w:rsidR="0098278E">
        <w:t xml:space="preserve">policy periods in VEM Q1 </w:t>
      </w:r>
      <w:r w:rsidR="6B441BA7">
        <w:t>ZIP</w:t>
      </w:r>
      <w:r w:rsidR="0098278E">
        <w:t xml:space="preserve"> codes</w:t>
      </w:r>
      <w:r w:rsidR="00C15058">
        <w:t xml:space="preserve">—was </w:t>
      </w:r>
      <w:r w:rsidR="0098278E">
        <w:t xml:space="preserve">the target parameter, representing the change in vaccination rate in VEM Q1 </w:t>
      </w:r>
      <w:r w:rsidR="6B441BA7">
        <w:t>ZIP</w:t>
      </w:r>
      <w:r w:rsidR="0098278E">
        <w:t xml:space="preserve"> codes compared to non-VEM Q1 </w:t>
      </w:r>
      <w:r w:rsidR="246D4F32">
        <w:t>ZIP</w:t>
      </w:r>
      <w:r w:rsidR="0098278E">
        <w:t xml:space="preserve"> codes, ostensibly due to the </w:t>
      </w:r>
      <w:r w:rsidR="00096D17">
        <w:t>policy</w:t>
      </w:r>
      <w:r w:rsidR="0098278E">
        <w:t>.</w:t>
      </w:r>
      <w:r w:rsidR="00CF0CB1">
        <w:t xml:space="preserve"> Robust standard errors using the sandwich estimator were used for all regression models to generate 95% confidence intervals around effect estimates.</w:t>
      </w:r>
    </w:p>
    <w:p w14:paraId="32452CA3" w14:textId="7DAA4AC8" w:rsidR="0044720A" w:rsidRDefault="53A207FD" w:rsidP="000B5FF5">
      <w:pPr>
        <w:ind w:firstLine="720"/>
      </w:pPr>
      <w:r>
        <w:t>We conducted additional analyses</w:t>
      </w:r>
      <w:ins w:id="51" w:author="Hoover, Christopher@CDPH" w:date="2023-11-24T17:21:00Z">
        <w:r w:rsidR="00C37266">
          <w:t xml:space="preserve"> described in detail in the </w:t>
        </w:r>
      </w:ins>
      <w:ins w:id="52" w:author="Hoover, Christopher@CDPH" w:date="2023-11-27T20:46:00Z">
        <w:r w:rsidR="00523E53">
          <w:t>appendix</w:t>
        </w:r>
        <w:r w:rsidR="00523E53">
          <w:rPr>
            <w:rStyle w:val="EndnoteReference"/>
          </w:rPr>
          <w:endnoteReference w:id="2"/>
        </w:r>
      </w:ins>
      <w:r>
        <w:t xml:space="preserve"> </w:t>
      </w:r>
      <w:r w:rsidR="0098278E">
        <w:t xml:space="preserve">to probe key assumptions of the </w:t>
      </w:r>
      <w:proofErr w:type="spellStart"/>
      <w:r w:rsidR="0098278E">
        <w:t>DiD</w:t>
      </w:r>
      <w:proofErr w:type="spellEnd"/>
      <w:r w:rsidR="0098278E">
        <w:t xml:space="preserve"> </w:t>
      </w:r>
      <w:r w:rsidR="0098278E">
        <w:lastRenderedPageBreak/>
        <w:t xml:space="preserve">model, </w:t>
      </w:r>
      <w:r w:rsidR="6B646972">
        <w:t xml:space="preserve">including the potential effect of secular decline in vaccination rates due to </w:t>
      </w:r>
      <w:r w:rsidR="00D261CC">
        <w:t>depletion of the</w:t>
      </w:r>
      <w:r w:rsidR="6B646972">
        <w:t xml:space="preserve"> eligible population, </w:t>
      </w:r>
      <w:r w:rsidR="0098278E">
        <w:t xml:space="preserve">the suitability of non-VEM Q1 populations to serve as controls for VEM Q1 populations, </w:t>
      </w:r>
      <w:del w:id="55" w:author="Hoover, Christopher@CDPH" w:date="2023-11-24T17:08:00Z">
        <w:r w:rsidR="0098278E" w:rsidDel="00FF3076">
          <w:delText xml:space="preserve">and </w:delText>
        </w:r>
      </w:del>
      <w:r w:rsidR="0098278E">
        <w:t>the potential for unmeasured confounders</w:t>
      </w:r>
      <w:ins w:id="56" w:author="Hoover, Christopher@CDPH" w:date="2023-11-24T17:08:00Z">
        <w:r w:rsidR="00FF3076">
          <w:t xml:space="preserve">, and </w:t>
        </w:r>
      </w:ins>
      <w:ins w:id="57" w:author="Hoover, Christopher@CDPH" w:date="2023-11-24T17:10:00Z">
        <w:r w:rsidR="00FF3076">
          <w:t>the length of the symmetric pre-post policy time period</w:t>
        </w:r>
      </w:ins>
      <w:del w:id="58" w:author="Hoover, Christopher@CDPH" w:date="2023-11-24T17:10:00Z">
        <w:r w:rsidR="007D0C25" w:rsidDel="00FF3076">
          <w:delText xml:space="preserve"> </w:delText>
        </w:r>
      </w:del>
      <w:del w:id="59" w:author="Hoover, Christopher@CDPH" w:date="2023-11-27T20:47:00Z">
        <w:r w:rsidR="007D0C25" w:rsidDel="002549A4">
          <w:delText>(Supplementary Material)</w:delText>
        </w:r>
      </w:del>
      <w:r w:rsidR="0098278E">
        <w:t>.</w:t>
      </w:r>
    </w:p>
    <w:p w14:paraId="71ABAC1B" w14:textId="650500E4" w:rsidR="2A289E8B" w:rsidDel="00FF3076" w:rsidRDefault="0098278E" w:rsidP="00F31ECB">
      <w:pPr>
        <w:ind w:firstLine="720"/>
        <w:rPr>
          <w:del w:id="60" w:author="Hoover, Christopher@CDPH" w:date="2023-11-24T17:11:00Z"/>
        </w:rPr>
      </w:pPr>
      <w:del w:id="61" w:author="Hoover, Christopher@CDPH" w:date="2023-11-24T17:11:00Z">
        <w:r w:rsidDel="00FF3076">
          <w:delText xml:space="preserve">First, vaccination rates may be expected to decline over time due to depletion of the population of unvaccinated individuals. This could bias DiD results, particularly if there </w:delText>
        </w:r>
        <w:r w:rsidR="2A73220A" w:rsidDel="00FF3076">
          <w:delText>we</w:delText>
        </w:r>
        <w:r w:rsidDel="00FF3076">
          <w:delText xml:space="preserve">re differential vaccination rates across VEM areas. To account for this, an additional model </w:delText>
        </w:r>
        <w:r w:rsidR="000916C7" w:rsidDel="00FF3076">
          <w:delText>was</w:delText>
        </w:r>
        <w:r w:rsidDel="00FF3076">
          <w:delText xml:space="preserve"> fitted with a main term for the proportion of the population unvaccinated.</w:delText>
        </w:r>
        <w:r w:rsidR="00D52254" w:rsidDel="00FF3076">
          <w:delText xml:space="preserve"> </w:delText>
        </w:r>
        <w:r w:rsidR="6FCC2104" w:rsidDel="00FF3076">
          <w:delText xml:space="preserve">Second, </w:delText>
        </w:r>
        <w:r w:rsidDel="00FF3076">
          <w:delText xml:space="preserve">non-VEM Q1 </w:delText>
        </w:r>
        <w:r w:rsidR="7E2E8A1B" w:rsidDel="00FF3076">
          <w:delText>ZIP</w:delText>
        </w:r>
        <w:r w:rsidDel="00FF3076">
          <w:delText xml:space="preserve"> codes </w:delText>
        </w:r>
        <w:r w:rsidR="00436AD1" w:rsidDel="00FF3076">
          <w:delText>may not serve as</w:delText>
        </w:r>
        <w:r w:rsidDel="00FF3076">
          <w:delText xml:space="preserve"> a </w:delText>
        </w:r>
        <w:r w:rsidR="3CDC6B50" w:rsidDel="00FF3076">
          <w:delText xml:space="preserve">valid </w:delText>
        </w:r>
        <w:r w:rsidR="08135869" w:rsidDel="00FF3076">
          <w:delText xml:space="preserve">comparison group </w:delText>
        </w:r>
        <w:r w:rsidDel="00FF3076">
          <w:delText xml:space="preserve">for VEM Q1 </w:delText>
        </w:r>
        <w:r w:rsidR="42F3E3F1" w:rsidDel="00FF3076">
          <w:delText>ZIP</w:delText>
        </w:r>
        <w:r w:rsidDel="00FF3076">
          <w:delText xml:space="preserve"> codes</w:delText>
        </w:r>
        <w:r w:rsidR="001E1331" w:rsidDel="00FF3076">
          <w:delText xml:space="preserve"> since they differ</w:delText>
        </w:r>
        <w:r w:rsidR="00D45993" w:rsidDel="00FF3076">
          <w:delText xml:space="preserve"> </w:delText>
        </w:r>
        <w:r w:rsidR="00A24AA9" w:rsidDel="00FF3076">
          <w:delText>by VEM score and the VEM constituent indicators</w:delText>
        </w:r>
        <w:r w:rsidDel="00FF3076">
          <w:delText xml:space="preserve">. To assuage concerns with this potential for non-exchangeability, the </w:delText>
        </w:r>
        <w:r w:rsidR="000916C7" w:rsidDel="00FF3076">
          <w:delText xml:space="preserve">same DiD model was rerun, but </w:delText>
        </w:r>
        <w:r w:rsidDel="00FF3076">
          <w:delText xml:space="preserve">restricted to </w:delText>
        </w:r>
        <w:r w:rsidR="42F3E3F1" w:rsidDel="00FF3076">
          <w:delText>ZIP</w:delText>
        </w:r>
        <w:r w:rsidDel="00FF3076">
          <w:delText xml:space="preserve"> codes that fall in the second or third octile of all VEM scores (upper half of VEM Q1 or lower half of VEM Q2, respectively). This analysis sacrifices sample size for a potentially less</w:delText>
        </w:r>
        <w:r w:rsidR="7E39F2A2" w:rsidDel="00FF3076">
          <w:delText>-</w:delText>
        </w:r>
        <w:r w:rsidDel="00FF3076">
          <w:delText xml:space="preserve">biased comparison group, assuming that </w:delText>
        </w:r>
        <w:r w:rsidR="11D9BFB4" w:rsidDel="00FF3076">
          <w:delText>ZIP</w:delText>
        </w:r>
        <w:r w:rsidDel="00FF3076">
          <w:delText xml:space="preserve"> codes falling on either side of the 25th percentile cutoff </w:delText>
        </w:r>
        <w:r w:rsidR="000916C7" w:rsidDel="00FF3076">
          <w:delText>used to define</w:delText>
        </w:r>
        <w:r w:rsidDel="00FF3076">
          <w:delText xml:space="preserve"> VEM </w:delText>
        </w:r>
        <w:r w:rsidR="000916C7" w:rsidDel="00FF3076">
          <w:delText>quartiles</w:delText>
        </w:r>
        <w:r w:rsidDel="00FF3076">
          <w:delText xml:space="preserve"> are more simila</w:delText>
        </w:r>
        <w:r w:rsidR="0039646F" w:rsidDel="00FF3076">
          <w:delText>r</w:delText>
        </w:r>
        <w:r w:rsidDel="00FF3076">
          <w:delText>.</w:delText>
        </w:r>
        <w:r w:rsidR="006F2A20" w:rsidDel="00FF3076">
          <w:delText xml:space="preserve"> </w:delText>
        </w:r>
        <w:r w:rsidR="001D3A43" w:rsidDel="00FF3076">
          <w:delText xml:space="preserve">In this analysis, </w:delText>
        </w:r>
        <w:r w:rsidR="00AF0901" w:rsidDel="00FF3076">
          <w:delText xml:space="preserve">octile 3 </w:delText>
        </w:r>
        <w:r w:rsidR="00C30F1C" w:rsidDel="00FF3076">
          <w:delText>ZIP</w:delText>
        </w:r>
        <w:r w:rsidR="00AF0901" w:rsidDel="00FF3076">
          <w:delText xml:space="preserve"> codes that did not </w:delText>
        </w:r>
        <w:r w:rsidR="00C30F1C" w:rsidDel="00FF3076">
          <w:delText xml:space="preserve">receive the equity allocation serve as the control for octile 2 ZIP codes that did receive the </w:delText>
        </w:r>
        <w:r w:rsidR="00C30F1C" w:rsidDel="00FF3076">
          <w:lastRenderedPageBreak/>
          <w:delText xml:space="preserve">equity allocation. </w:delText>
        </w:r>
        <w:r w:rsidDel="00FF3076">
          <w:delText xml:space="preserve">Finally, a negative controls analysis </w:delText>
        </w:r>
        <w:r w:rsidR="000916C7" w:rsidDel="00FF3076">
          <w:delText>was</w:delText>
        </w:r>
        <w:r w:rsidDel="00FF3076">
          <w:delText xml:space="preserve"> conducted by refitting the DiD model for all pairwise combinations of VEM quartiles, with the lower VEM quartile in each instance serving as the intervention group. This analysis sought to test for the presence of unmeasured confounders that could bias</w:delText>
        </w:r>
        <w:r w:rsidR="56C0AE52" w:rsidDel="00FF3076">
          <w:delText xml:space="preserve"> </w:delText>
        </w:r>
        <w:r w:rsidDel="00FF3076">
          <w:delText xml:space="preserve">DiD results and </w:delText>
        </w:r>
        <w:r w:rsidR="00DC0053" w:rsidDel="00FF3076">
          <w:delText xml:space="preserve">would be identified by significant </w:delText>
        </w:r>
        <w:r w:rsidR="005B7BA4" w:rsidDel="00FF3076">
          <w:delText xml:space="preserve">DiD estimates among non-VEM </w:delText>
        </w:r>
        <w:r w:rsidR="00144283" w:rsidDel="00FF3076">
          <w:delText>Q1 ZIP</w:delText>
        </w:r>
        <w:r w:rsidDel="00FF3076">
          <w:delText xml:space="preserve"> codes. </w:delText>
        </w:r>
        <w:bookmarkStart w:id="62" w:name="_cofed1ysig7r" w:colFirst="0" w:colLast="0"/>
        <w:bookmarkEnd w:id="62"/>
      </w:del>
    </w:p>
    <w:p w14:paraId="00000029" w14:textId="06751426" w:rsidR="000506CF" w:rsidRDefault="0098278E">
      <w:pPr>
        <w:pStyle w:val="Heading4"/>
      </w:pPr>
      <w:r w:rsidRPr="00863A05">
        <w:rPr>
          <w:i/>
          <w:iCs/>
        </w:rPr>
        <w:t>COVID-19 outcomes</w:t>
      </w:r>
    </w:p>
    <w:p w14:paraId="5AC5CBEE" w14:textId="66ED6988" w:rsidR="00142CCC" w:rsidRDefault="009D7BCD" w:rsidP="000161D0">
      <w:pPr>
        <w:ind w:firstLine="720"/>
      </w:pPr>
      <w:moveToRangeStart w:id="63" w:author="Hoover, Christopher@CDPH" w:date="2023-11-27T20:13:00Z" w:name="move152008418"/>
      <w:moveTo w:id="64" w:author="Hoover, Christopher@CDPH" w:date="2023-11-27T20:13:00Z">
        <w:r>
          <w:t>A</w:t>
        </w:r>
        <w:r w:rsidRPr="008D758C">
          <w:t xml:space="preserve">nalyzing the effect of </w:t>
        </w:r>
        <w:r>
          <w:t>an upstream vaccination</w:t>
        </w:r>
        <w:r w:rsidRPr="008D758C">
          <w:t xml:space="preserve"> policy on COVID-19 outcomes is more challenging</w:t>
        </w:r>
        <w:r>
          <w:t xml:space="preserve"> than evaluating the effect of the policy on vaccinations. </w:t>
        </w:r>
        <w:r w:rsidRPr="008D758C">
          <w:t>Multi-dose vaccination schedules along with variability in exposure, testing access, and underlying health conditions may all affect observed rates of COVID-19 outcomes</w:t>
        </w:r>
        <w:del w:id="65" w:author="Hoover, Christopher@CDPH" w:date="2023-11-27T20:13:00Z">
          <w:r w:rsidRPr="008D758C" w:rsidDel="00CE47BA">
            <w:delText xml:space="preserve">. </w:delText>
          </w:r>
          <w:r w:rsidDel="009D7BCD">
            <w:delText xml:space="preserve">The counterfactual approach we used to estimate outcomes averted due to the policy has been used previously to estimate the impact of vaccination campaigns in which a control group does not exist </w:delText>
          </w:r>
          <w:r w:rsidDel="009D7BCD">
            <w:fldChar w:fldCharType="begin"/>
          </w:r>
          <w:r w:rsidDel="009D7BCD">
            <w:delInstrText xml:space="preserve"> ADDIN ZOTERO_ITEM CSL_CITATION {"citationID":"ZZWXVG7z","properties":{"formattedCitation":"(20,33)","plainCitation":"(20,33)","noteIndex":0},"citationItems":[{"id":746,"uris":["http://zotero.org/users/3463997/items/H45UP87S"],"uri":["http://zotero.org/users/3463997/items/H45UP87S"],"itemData":{"id":746,"type":"article-journal","container-title":"Clinical Infectious Diseases","issue":"12","note":"publisher: Oxford University Press US","page":"3088–3095","source":"Google Scholar","title":"Early evidence of inactivated enterovirus 71 vaccine impact against hand, foot, and mouth disease in a major center of ongoing transmission in China, 2011–2018: a longitudinal surveillance study","title-short":"Early evidence of inactivated enterovirus 71 vaccine impact against hand, foot, and mouth disease in a major center of ongoing transmission in China, 2011–2018","volume":"71","author":[{"family":"Head","given":"Jennifer R."},{"family":"Collender","given":"Philip A."},{"family":"Lewnard","given":"Joseph A."},{"family":"Skaff","given":"Nicholas K."},{"family":"Li","given":"Ling"},{"family":"Cheng","given":"Qu"},{"family":"Baker","given":"Julia M."},{"family":"Li","given":"Charles"},{"family":"Chen","given":"Dehao"},{"family":"Ohringer","given":"Alison"}],"issued":{"date-parts":[["2020"]]}}},{"id":1065,"uris":["http://zotero.org/users/3463997/items/K4A2JYNJ"],"uri":["http://zotero.org/users/3463997/items/K4A2JYNJ"],"itemData":{"id":1065,"type":"article-journal","abstract":"When a new vaccine is introduced, it is critical to monitor trends in disease rates to ensure that the vaccine is effective and to quantify its impact. However, estimates from observational studies can be confounded by unrelated changes in healthcare utilization, changes in the underlying health of the population, or changes in reporting. Other diseases are often used to detect and adjust for these changes, but choosing an appropriate control disease a priori is a major challenge. The “synthetic controls” (causal impact) method, which was originally developed for website analytics and social sciences, provides an appealing solution. With this approach, potential comparison time series are combined into a composite and are used to generate a counterfactual estimate, which can be compared with the time series of interest after the intervention. We sought to estimate changes in hospitalizations for all-cause pneumonia associated with the introduction of pneumococcal conjugate vaccines (PCVs) in five countries in the Americas. Using synthetic controls, we found a substantial decline in hospitalizations for all-cause pneumonia in infants in all five countries (average of 20%), whereas estimates for young and middle-aged adults varied by country and were potentially influenced by the 2009 influenza pandemic. In contrast to previous reports, we did not detect a decline in all-cause pneumonia in older adults in any country. Synthetic controls promise to increase the accuracy of studies of vaccine impact and to increase comparability of results between populations compared with alternative approaches.","container-title":"Proceedings of the National Academy of Sciences","DOI":"10.1073/pnas.1612833114","issue":"7","note":"publisher: Proceedings of the National Academy of Sciences","page":"1524-1529","source":"pnas.org (Atypon)","title":"Estimating the population-level impact of vaccines using synthetic controls","volume":"114","author":[{"family":"Bruhn","given":"Christian A. W."},{"family":"Hetterich","given":"Stephen"},{"family":"Schuck-Paim","given":"Cynthia"},{"family":"Kürüm","given":"Esra"},{"family":"Taylor","given":"Robert J."},{"family":"Lustig","given":"Roger"},{"family":"Shapiro","given":"Eugene D."},{"family":"Warren","given":"Joshua L."},{"family":"Simonsen","given":"Lone"},{"family":"Weinberger","given":"Daniel M."}],"issued":{"date-parts":[["2017",2,14]]}}}],"schema":"https://github.com/citation-style-language/schema/raw/master/csl-citation.json"} </w:delInstrText>
          </w:r>
          <w:r w:rsidDel="009D7BCD">
            <w:fldChar w:fldCharType="separate"/>
          </w:r>
          <w:r w:rsidRPr="00B35B97" w:rsidDel="009D7BCD">
            <w:rPr>
              <w:rFonts w:cs="Courier New"/>
            </w:rPr>
            <w:delText>(20,33)</w:delText>
          </w:r>
          <w:r w:rsidDel="009D7BCD">
            <w:fldChar w:fldCharType="end"/>
          </w:r>
        </w:del>
        <w:r>
          <w:t xml:space="preserve">. </w:t>
        </w:r>
      </w:moveTo>
      <w:moveToRangeEnd w:id="63"/>
      <w:r w:rsidR="4790DDE8">
        <w:t>We utilized</w:t>
      </w:r>
      <w:r w:rsidR="66C6FFEA">
        <w:t xml:space="preserve"> </w:t>
      </w:r>
      <w:r w:rsidR="4790DDE8">
        <w:t>a</w:t>
      </w:r>
      <w:r w:rsidR="66C6FFEA">
        <w:t xml:space="preserve"> counterfactual approach</w:t>
      </w:r>
      <w:r w:rsidR="672A0487">
        <w:t xml:space="preserve"> </w:t>
      </w:r>
      <w:ins w:id="66" w:author="Hoover, Christopher@CDPH" w:date="2023-11-27T20:13:00Z">
        <w:r>
          <w:t xml:space="preserve">used previously to estimate the impact of vaccination campaigns in which a control group does not exist </w:t>
        </w:r>
        <w:r>
          <w:fldChar w:fldCharType="begin"/>
        </w:r>
      </w:ins>
      <w:r w:rsidR="00723B4C">
        <w:instrText xml:space="preserve"> ADDIN ZOTERO_ITEM CSL_CITATION {"citationID":"ZZWXVG7z","properties":{"formattedCitation":"(20,21)","plainCitation":"(20,21)","noteIndex":0},"citationItems":[{"id":746,"uris":["http://zotero.org/users/3463997/items/H45UP87S"],"uri":["http://zotero.org/users/3463997/items/H45UP87S"],"itemData":{"id":746,"type":"article-journal","container-title":"Clinical Infectious Diseases","issue":"12","note":"publisher: Oxford University Press US","page":"3088–3095","source":"Google Scholar","title":"Early evidence of inactivated enterovirus 71 vaccine impact against hand, foot, and mouth disease in a major center of ongoing transmission in China, 2011–2018: a longitudinal surveillance study","title-short":"Early evidence of inactivated enterovirus 71 vaccine impact against hand, foot, and mouth disease in a major center of ongoing transmission in China, 2011–2018","volume":"71","author":[{"family":"Head","given":"Jennifer R."},{"family":"Collender","given":"Philip A."},{"family":"Lewnard","given":"Joseph A."},{"family":"Skaff","given":"Nicholas K."},{"family":"Li","given":"Ling"},{"family":"Cheng","given":"Qu"},{"family":"Baker","given":"Julia M."},{"family":"Li","given":"Charles"},{"family":"Chen","given":"Dehao"},{"family":"Ohringer","given":"Alison"}],"issued":{"date-parts":[["2020"]]}}},{"id":1065,"uris":["http://zotero.org/users/3463997/items/K4A2JYNJ"],"uri":["http://zotero.org/users/3463997/items/K4A2JYNJ"],"itemData":{"id":1065,"type":"article-journal","abstract":"When a new vaccine is introduced, it is critical to monitor trends in disease rates to ensure that the vaccine is effective and to quantify its impact. However, estimates from observational studies can be confounded by unrelated changes in healthcare utilization, changes in the underlying health of the population, or changes in reporting. Other diseases are often used to detect and adjust for these changes, but choosing an appropriate control disease a priori is a major challenge. The “synthetic controls” (causal impact) method, which was originally developed for website analytics and social sciences, provides an appealing solution. With this approach, potential comparison time series are combined into a composite and are used to generate a counterfactual estimate, which can be compared with the time series of interest after the intervention. We sought to estimate changes in hospitalizations for all-cause pneumonia associated with the introduction of pneumococcal conjugate vaccines (PCVs) in five countries in the Americas. Using synthetic controls, we found a substantial decline in hospitalizations for all-cause pneumonia in infants in all five countries (average of 20%), whereas estimates for young and middle-aged adults varied by country and were potentially influenced by the 2009 influenza pandemic. In contrast to previous reports, we did not detect a decline in all-cause pneumonia in older adults in any country. Synthetic controls promise to increase the accuracy of studies of vaccine impact and to increase comparability of results between populations compared with alternative approaches.","container-title":"Proceedings of the National Academy of Sciences","DOI":"10.1073/pnas.1612833114","issue":"7","note":"publisher: Proceedings of the National Academy of Sciences","page":"1524-1529","source":"pnas.org (Atypon)","title":"Estimating the population-level impact of vaccines using synthetic controls","volume":"114","author":[{"family":"Bruhn","given":"Christian A. W."},{"family":"Hetterich","given":"Stephen"},{"family":"Schuck-Paim","given":"Cynthia"},{"family":"Kürüm","given":"Esra"},{"family":"Taylor","given":"Robert J."},{"family":"Lustig","given":"Roger"},{"family":"Shapiro","given":"Eugene D."},{"family":"Warren","given":"Joshua L."},{"family":"Simonsen","given":"Lone"},{"family":"Weinberger","given":"Daniel M."}],"issued":{"date-parts":[["2017",2,14]]}}}],"schema":"https://github.com/citation-style-language/schema/raw/master/csl-citation.json"} </w:instrText>
      </w:r>
      <w:ins w:id="67" w:author="Hoover, Christopher@CDPH" w:date="2023-11-27T20:13:00Z">
        <w:r>
          <w:fldChar w:fldCharType="separate"/>
        </w:r>
      </w:ins>
      <w:r w:rsidR="00723B4C" w:rsidRPr="00723B4C">
        <w:rPr>
          <w:rFonts w:cs="Courier New"/>
        </w:rPr>
        <w:t>(20,21)</w:t>
      </w:r>
      <w:ins w:id="68" w:author="Hoover, Christopher@CDPH" w:date="2023-11-27T20:13:00Z">
        <w:r>
          <w:fldChar w:fldCharType="end"/>
        </w:r>
        <w:r w:rsidR="00CE47BA">
          <w:t xml:space="preserve">. In this approach, </w:t>
        </w:r>
      </w:ins>
      <w:del w:id="69" w:author="Hoover, Christopher@CDPH" w:date="2023-11-27T20:14:00Z">
        <w:r w:rsidR="6915E55D" w:rsidDel="00CE47BA">
          <w:delText xml:space="preserve">in </w:delText>
        </w:r>
        <w:r w:rsidR="66C6FFEA" w:rsidDel="00CE47BA">
          <w:delText xml:space="preserve">which </w:delText>
        </w:r>
      </w:del>
      <w:r w:rsidR="66C6FFEA">
        <w:t xml:space="preserve">the </w:t>
      </w:r>
      <w:r w:rsidR="7A68E61A">
        <w:t xml:space="preserve">expected number of COVID-19 cases, hospitalizations, and </w:t>
      </w:r>
      <w:r w:rsidR="00390C13">
        <w:t>deaths</w:t>
      </w:r>
      <w:r w:rsidR="7A68E61A">
        <w:t xml:space="preserve"> in the absence of the </w:t>
      </w:r>
      <w:r w:rsidR="00096D17">
        <w:t>policy</w:t>
      </w:r>
      <w:r w:rsidR="7A68E61A">
        <w:t xml:space="preserve"> were estimated from fitted </w:t>
      </w:r>
      <w:r w:rsidR="008456A9">
        <w:t>generalized linear models (</w:t>
      </w:r>
      <w:r w:rsidR="7A68E61A">
        <w:t>GLMs</w:t>
      </w:r>
      <w:r w:rsidR="008456A9">
        <w:t>)</w:t>
      </w:r>
      <w:r w:rsidR="52657B50">
        <w:t xml:space="preserve"> </w:t>
      </w:r>
      <w:r w:rsidR="7A68E61A">
        <w:t xml:space="preserve">and compared to observed </w:t>
      </w:r>
      <w:r w:rsidR="78728932">
        <w:t>outcomes</w:t>
      </w:r>
      <w:r w:rsidR="6907D772">
        <w:t xml:space="preserve"> </w:t>
      </w:r>
      <w:r w:rsidR="44AECA58">
        <w:fldChar w:fldCharType="begin"/>
      </w:r>
      <w:r w:rsidR="00096D17">
        <w:instrText xml:space="preserve"> ADDIN ZOTERO_ITEM CSL_CITATION {"citationID":"NMSey1RO","properties":{"formattedCitation":"(20)","plainCitation":"(20)","noteIndex":0},"citationItems":[{"id":746,"uris":["http://zotero.org/users/3463997/items/H45UP87S"],"uri":["http://zotero.org/users/3463997/items/H45UP87S"],"itemData":{"id":746,"type":"article-journal","container-title":"Clinical Infectious Diseases","issue":"12","note":"publisher: Oxford University Press US","page":"3088–3095","source":"Google Scholar","title":"Early evidence of inactivated enterovirus 71 vaccine impact against hand, foot, and mouth disease in a major center of ongoing transmission in China, 2011–2018: a longitudinal surveillance study","title-short":"Early evidence of inactivated enterovirus 71 vaccine impact against hand, foot, and mouth disease in a major center of ongoing transmission in China, 2011–2018","volume":"71","author":[{"family":"Head","given":"Jennifer R."},{"family":"Collender","given":"Philip A."},{"family":"Lewnard","given":"Joseph A."},{"family":"Skaff","given":"Nicholas K."},{"family":"Li","given":"Ling"},{"family":"Cheng","given":"Qu"},{"family":"Baker","given":"Julia M."},{"family":"Li","given":"Charles"},{"family":"Chen","given":"Dehao"},{"family":"Ohringer","given":"Alison"}],"issued":{"date-parts":[["2020"]]}}}],"schema":"https://github.com/citation-style-language/schema/raw/master/csl-citation.json"} </w:instrText>
      </w:r>
      <w:r w:rsidR="44AECA58">
        <w:fldChar w:fldCharType="separate"/>
      </w:r>
      <w:r w:rsidR="00096D17" w:rsidRPr="00096D17">
        <w:rPr>
          <w:rFonts w:cs="Courier New"/>
        </w:rPr>
        <w:t>(20)</w:t>
      </w:r>
      <w:r w:rsidR="44AECA58">
        <w:fldChar w:fldCharType="end"/>
      </w:r>
      <w:r w:rsidR="66C6FFEA">
        <w:t>.</w:t>
      </w:r>
      <w:ins w:id="70" w:author="Hoover, Christopher@CDPH" w:date="2023-11-24T17:34:00Z">
        <w:r w:rsidR="003A3FAA">
          <w:t xml:space="preserve"> Procedures for fitting and assessing candidate GLMs to derive the most accurate </w:t>
        </w:r>
        <w:r w:rsidR="003A3FAA">
          <w:lastRenderedPageBreak/>
          <w:t>counterfactual</w:t>
        </w:r>
      </w:ins>
      <w:ins w:id="71" w:author="Hoover, Christopher@CDPH" w:date="2023-11-24T17:35:00Z">
        <w:r w:rsidR="003A3FAA">
          <w:t xml:space="preserve"> estimates of COVID-19 outcomes are described in the </w:t>
        </w:r>
      </w:ins>
      <w:proofErr w:type="spellStart"/>
      <w:ins w:id="72" w:author="Hoover, Christopher@CDPH" w:date="2023-11-27T20:47:00Z">
        <w:r w:rsidR="002549A4">
          <w:t>appendix</w:t>
        </w:r>
      </w:ins>
      <w:ins w:id="73" w:author="Hoover, Christopher@CDPH" w:date="2023-11-27T20:50:00Z">
        <w:r w:rsidR="00082D9D" w:rsidRPr="00082D9D">
          <w:rPr>
            <w:vertAlign w:val="superscript"/>
            <w:rPrChange w:id="74" w:author="Hoover, Christopher@CDPH" w:date="2023-11-27T20:50:00Z">
              <w:rPr/>
            </w:rPrChange>
          </w:rPr>
          <w:t>i</w:t>
        </w:r>
      </w:ins>
      <w:proofErr w:type="spellEnd"/>
      <w:ins w:id="75" w:author="Hoover, Christopher@CDPH" w:date="2023-11-24T17:35:00Z">
        <w:r w:rsidR="003A3FAA">
          <w:t>.</w:t>
        </w:r>
      </w:ins>
      <w:r w:rsidR="6915E55D">
        <w:t xml:space="preserve"> </w:t>
      </w:r>
      <w:r w:rsidR="5197F50F">
        <w:t xml:space="preserve">All COVID-19 case, hospitalization, and </w:t>
      </w:r>
      <w:r w:rsidR="00390C13">
        <w:t>death</w:t>
      </w:r>
      <w:r w:rsidR="5197F50F">
        <w:t xml:space="preserve"> data</w:t>
      </w:r>
      <w:r w:rsidR="22EDDDAA">
        <w:t xml:space="preserve"> </w:t>
      </w:r>
      <w:r w:rsidR="15095325">
        <w:t>w</w:t>
      </w:r>
      <w:r w:rsidR="3E7A8420">
        <w:t>ere</w:t>
      </w:r>
      <w:r w:rsidR="7A68E61A">
        <w:t xml:space="preserve"> aggregated at the </w:t>
      </w:r>
      <w:r w:rsidR="2F801552">
        <w:t>ZIP</w:t>
      </w:r>
      <w:r w:rsidR="7A68E61A">
        <w:t xml:space="preserve"> code-week level, with weeks defined by the preceding Monday of each record</w:t>
      </w:r>
      <w:r w:rsidR="00E73900">
        <w:t xml:space="preserve"> to align with the Monday, March </w:t>
      </w:r>
      <w:r w:rsidR="008B6779">
        <w:t>1</w:t>
      </w:r>
      <w:r w:rsidR="00985520">
        <w:t xml:space="preserve">, </w:t>
      </w:r>
      <w:proofErr w:type="gramStart"/>
      <w:r w:rsidR="00985520">
        <w:t>2021</w:t>
      </w:r>
      <w:proofErr w:type="gramEnd"/>
      <w:r w:rsidR="00985520">
        <w:t xml:space="preserve"> policy start date</w:t>
      </w:r>
      <w:r w:rsidR="7A68E61A">
        <w:t xml:space="preserve">. </w:t>
      </w:r>
      <w:r w:rsidR="2BAD8DDF">
        <w:t xml:space="preserve">The observation period was defined as </w:t>
      </w:r>
      <w:r w:rsidR="27A3EC7E">
        <w:t>December 14, 2020</w:t>
      </w:r>
      <w:r w:rsidR="299A89CD">
        <w:t xml:space="preserve">—when </w:t>
      </w:r>
      <w:r w:rsidR="5A67B955">
        <w:t>Phase 1A of California’s vaccination campaign began</w:t>
      </w:r>
      <w:r w:rsidR="706AA66B">
        <w:t xml:space="preserve"> </w:t>
      </w:r>
      <w:r w:rsidR="44AECA58">
        <w:fldChar w:fldCharType="begin"/>
      </w:r>
      <w:r w:rsidR="00723B4C">
        <w:instrText xml:space="preserve"> ADDIN ZOTERO_ITEM CSL_CITATION {"citationID":"dLxMtgkr","properties":{"formattedCitation":"(22)","plainCitation":"(22)","noteIndex":0},"citationItems":[{"id":743,"uris":["http://zotero.org/users/3463997/items/AAZA7I7B"],"uri":["http://zotero.org/users/3463997/items/AAZA7I7B"],"itemData":{"id":743,"type":"personal_communication","title":"CDPH Allocation Guidelines for COVID-19 Vaccine During Phase 1A: Recommendations","URL":"https://www.cdph.ca.gov/Programs/CID/DCDC/Pages/COVID-19/CDPH-Allocation-Guidelines-for-COVID-19-Vaccine-During-Phase-1A-Recommendations.aspx","author":[{"family":"Shewry","given":"Sandra"},{"family":"Pan","given":"Erica"}],"issued":{"date-parts":[["2020",12,5]]}}}],"schema":"https://github.com/citation-style-language/schema/raw/master/csl-citation.json"} </w:instrText>
      </w:r>
      <w:r w:rsidR="44AECA58">
        <w:fldChar w:fldCharType="separate"/>
      </w:r>
      <w:r w:rsidR="00723B4C" w:rsidRPr="00723B4C">
        <w:rPr>
          <w:rFonts w:cs="Courier New"/>
        </w:rPr>
        <w:t>(22)</w:t>
      </w:r>
      <w:r w:rsidR="44AECA58">
        <w:fldChar w:fldCharType="end"/>
      </w:r>
      <w:r w:rsidR="5A67B955">
        <w:t xml:space="preserve">—through </w:t>
      </w:r>
      <w:r w:rsidR="27A3EC7E">
        <w:t xml:space="preserve">November </w:t>
      </w:r>
      <w:r w:rsidR="38D462A2">
        <w:t>1, 2021</w:t>
      </w:r>
      <w:r w:rsidR="5A67B955">
        <w:t xml:space="preserve">—just prior to the emergence of the </w:t>
      </w:r>
      <w:r w:rsidR="1076FA65">
        <w:t>O</w:t>
      </w:r>
      <w:r w:rsidR="5A67B955">
        <w:t xml:space="preserve">micron </w:t>
      </w:r>
      <w:r w:rsidR="1076FA65">
        <w:t>variant</w:t>
      </w:r>
      <w:r w:rsidR="5A67B955">
        <w:t xml:space="preserve"> and widespread booster </w:t>
      </w:r>
      <w:r w:rsidR="33FDB30E">
        <w:t>rollout</w:t>
      </w:r>
      <w:r w:rsidR="2BAD8DDF">
        <w:t xml:space="preserve">. </w:t>
      </w:r>
    </w:p>
    <w:p w14:paraId="319B90C4" w14:textId="765C4D92" w:rsidR="00446723" w:rsidDel="003A3FAA" w:rsidRDefault="000916C7" w:rsidP="000161D0">
      <w:pPr>
        <w:ind w:firstLine="720"/>
        <w:rPr>
          <w:del w:id="76" w:author="Hoover, Christopher@CDPH" w:date="2023-11-24T17:27:00Z"/>
        </w:rPr>
      </w:pPr>
      <w:del w:id="77" w:author="Hoover, Christopher@CDPH" w:date="2023-11-24T17:27:00Z">
        <w:r w:rsidDel="003A3FAA">
          <w:delText xml:space="preserve">To prevent overfitting and avoid reliance on a single parametric model, </w:delText>
        </w:r>
        <w:r w:rsidR="00766FDF" w:rsidDel="003A3FAA">
          <w:delText>several</w:delText>
        </w:r>
        <w:r w:rsidDel="003A3FAA">
          <w:delText xml:space="preserve"> candidate </w:delText>
        </w:r>
        <w:r w:rsidR="00831C75" w:rsidDel="003A3FAA">
          <w:delText xml:space="preserve">Poisson </w:delText>
        </w:r>
        <w:r w:rsidR="422CFE84" w:rsidDel="003A3FAA">
          <w:delText>GLM</w:delText>
        </w:r>
        <w:r w:rsidR="703D5CFE" w:rsidDel="003A3FAA">
          <w:delText>s</w:delText>
        </w:r>
        <w:r w:rsidDel="003A3FAA">
          <w:delText xml:space="preserve"> were fitted with COVID-19 cases, hospitalizations, and </w:delText>
        </w:r>
        <w:r w:rsidR="00766FDF" w:rsidDel="003A3FAA">
          <w:delText>death</w:delText>
        </w:r>
        <w:r w:rsidR="00DB74D9" w:rsidDel="003A3FAA">
          <w:delText>s</w:delText>
        </w:r>
        <w:r w:rsidDel="003A3FAA">
          <w:delText xml:space="preserve"> as outcomes. All models included an offset for </w:delText>
        </w:r>
        <w:r w:rsidR="14EE0B6D" w:rsidDel="003A3FAA">
          <w:delText>ZIP</w:delText>
        </w:r>
        <w:r w:rsidDel="003A3FAA">
          <w:delText xml:space="preserve"> code population</w:delText>
        </w:r>
        <w:r w:rsidR="00831C75" w:rsidDel="003A3FAA">
          <w:delText xml:space="preserve">, county and VEM quartile main effects, cubic spline bases with knots </w:delText>
        </w:r>
        <w:r w:rsidR="6A0D87DF" w:rsidDel="003A3FAA">
          <w:delText>ever</w:delText>
        </w:r>
        <w:r w:rsidR="307EBE4B" w:rsidDel="003A3FAA">
          <w:delText>y</w:delText>
        </w:r>
        <w:r w:rsidR="00831C75" w:rsidDel="003A3FAA">
          <w:delText xml:space="preserve"> three weeks, and a binary intervention variable for whether the </w:delText>
        </w:r>
        <w:r w:rsidR="14EE0B6D" w:rsidDel="003A3FAA">
          <w:delText>ZIP</w:delText>
        </w:r>
        <w:r w:rsidR="00831C75" w:rsidDel="003A3FAA">
          <w:delText xml:space="preserve">-week observation was in a VEM Q1 </w:delText>
        </w:r>
        <w:r w:rsidR="1EDEE287" w:rsidDel="003A3FAA">
          <w:delText>ZIP</w:delText>
        </w:r>
        <w:r w:rsidR="00831C75" w:rsidDel="003A3FAA">
          <w:delText xml:space="preserve"> code and took place after March </w:delText>
        </w:r>
        <w:r w:rsidR="00F17CC6" w:rsidDel="003A3FAA">
          <w:delText>1</w:delText>
        </w:r>
        <w:r w:rsidR="00831C75" w:rsidDel="003A3FAA">
          <w:delText xml:space="preserve">, 2021 </w:delText>
        </w:r>
        <w:r w:rsidR="00DCEE89" w:rsidDel="003A3FAA">
          <w:delText xml:space="preserve">coinciding with the beginning of the </w:delText>
        </w:r>
        <w:r w:rsidR="6A0D87DF" w:rsidDel="003A3FAA">
          <w:delText>intervention.</w:delText>
        </w:r>
        <w:r w:rsidR="00831C75" w:rsidDel="003A3FAA">
          <w:delText xml:space="preserve"> Additional candidate linear predictors included cumulative case rate, cumulative vaccinat</w:delText>
        </w:r>
        <w:r w:rsidR="00C240A2" w:rsidDel="003A3FAA">
          <w:delText>ions administered</w:delText>
        </w:r>
        <w:r w:rsidR="00831C75" w:rsidDel="003A3FAA">
          <w:delText xml:space="preserve"> rate, test rate</w:delText>
        </w:r>
        <w:r w:rsidR="006C172C" w:rsidDel="003A3FAA">
          <w:delText xml:space="preserve">, </w:delText>
        </w:r>
        <w:r w:rsidR="00AD0619" w:rsidDel="003A3FAA">
          <w:delText>population over age 50</w:delText>
        </w:r>
        <w:r w:rsidR="00766FDF" w:rsidDel="003A3FAA">
          <w:delText xml:space="preserve"> years</w:delText>
        </w:r>
        <w:r w:rsidR="00711038" w:rsidDel="003A3FAA">
          <w:delText>, and interaction terms</w:delText>
        </w:r>
        <w:r w:rsidR="00142CCC" w:rsidDel="003A3FAA">
          <w:delText xml:space="preserve"> (</w:delText>
        </w:r>
        <w:r w:rsidR="00050CBE" w:rsidDel="003A3FAA">
          <w:delText>Supplementary Table</w:delText>
        </w:r>
        <w:r w:rsidR="00EF18D6" w:rsidDel="003A3FAA">
          <w:delText>s</w:delText>
        </w:r>
        <w:r w:rsidR="00050CBE" w:rsidDel="003A3FAA">
          <w:delText xml:space="preserve"> </w:delText>
        </w:r>
        <w:r w:rsidR="00F87250" w:rsidDel="003A3FAA">
          <w:delText>2</w:delText>
        </w:r>
        <w:r w:rsidR="00EF18D6" w:rsidDel="003A3FAA">
          <w:delText>-4</w:delText>
        </w:r>
        <w:r w:rsidR="00142CCC" w:rsidDel="003A3FAA">
          <w:delText>)</w:delText>
        </w:r>
        <w:r w:rsidR="00831C75" w:rsidDel="003A3FAA">
          <w:delText>.</w:delText>
        </w:r>
        <w:r w:rsidR="00142CCC" w:rsidDel="003A3FAA">
          <w:delText xml:space="preserve"> C</w:delText>
        </w:r>
        <w:r w:rsidDel="003A3FAA">
          <w:delText xml:space="preserve">andidate models were compared via </w:delText>
        </w:r>
        <w:r w:rsidR="00050CBE" w:rsidDel="003A3FAA">
          <w:delText xml:space="preserve">10 rounds of </w:delText>
        </w:r>
        <w:r w:rsidDel="003A3FAA">
          <w:delText>10-fold cross validation</w:delText>
        </w:r>
        <w:r w:rsidR="00142CCC" w:rsidDel="003A3FAA">
          <w:delText xml:space="preserve"> and</w:delText>
        </w:r>
        <w:r w:rsidR="005860B6" w:rsidDel="003A3FAA">
          <w:delText xml:space="preserve"> </w:delText>
        </w:r>
        <w:r w:rsidR="00711038" w:rsidDel="003A3FAA">
          <w:delText>performance was assessed via estimation of the mean squared error (MSE) in out-of-sample predictions</w:delText>
        </w:r>
        <w:r w:rsidR="009F6AB3" w:rsidDel="003A3FAA">
          <w:delText xml:space="preserve"> </w:delText>
        </w:r>
        <w:r w:rsidR="00A81F6D" w:rsidDel="003A3FAA">
          <w:delText xml:space="preserve">following </w:delText>
        </w:r>
        <w:r w:rsidR="00096D17" w:rsidDel="003A3FAA">
          <w:delText>policy</w:delText>
        </w:r>
        <w:r w:rsidR="00B827FD" w:rsidDel="003A3FAA">
          <w:delText xml:space="preserve"> </w:delText>
        </w:r>
        <w:r w:rsidR="00B827FD" w:rsidDel="003A3FAA">
          <w:lastRenderedPageBreak/>
          <w:delText>implementation</w:delText>
        </w:r>
        <w:r w:rsidR="005860B6" w:rsidDel="003A3FAA">
          <w:delText>.</w:delText>
        </w:r>
        <w:r w:rsidR="005A468E" w:rsidDel="003A3FAA">
          <w:delText xml:space="preserve"> The square root of the MSE </w:delText>
        </w:r>
        <w:r w:rsidR="000922F9" w:rsidDel="003A3FAA">
          <w:delText>gives a more interpretable measure of model fit</w:delText>
        </w:r>
        <w:r w:rsidR="00F71533" w:rsidDel="003A3FAA">
          <w:delText>:</w:delText>
        </w:r>
        <w:r w:rsidR="000922F9" w:rsidDel="003A3FAA">
          <w:delText xml:space="preserve"> the average error </w:delText>
        </w:r>
        <w:r w:rsidR="00F71533" w:rsidDel="003A3FAA">
          <w:delText>in outcomes estimated</w:delText>
        </w:r>
        <w:r w:rsidR="000922F9" w:rsidDel="003A3FAA">
          <w:delText xml:space="preserve"> per ZIP-week observation.</w:delText>
        </w:r>
        <w:r w:rsidR="00EC1247" w:rsidDel="003A3FAA">
          <w:delText xml:space="preserve"> </w:delText>
        </w:r>
        <w:r w:rsidR="22D0A99D" w:rsidDel="003A3FAA">
          <w:delText>ZIP</w:delText>
        </w:r>
        <w:r w:rsidR="00EC1247" w:rsidDel="003A3FAA">
          <w:delText xml:space="preserve"> codes in counties with less than 100</w:delText>
        </w:r>
        <w:r w:rsidR="72D8E054" w:rsidDel="003A3FAA">
          <w:delText>K</w:delText>
        </w:r>
        <w:r w:rsidR="00EC1247" w:rsidDel="003A3FAA">
          <w:delText xml:space="preserve"> population</w:delText>
        </w:r>
        <w:r w:rsidR="003A6FEE" w:rsidDel="003A3FAA">
          <w:delText>—</w:delText>
        </w:r>
        <w:r w:rsidR="2BC46B71" w:rsidDel="003A3FAA">
          <w:delText>to</w:delText>
        </w:r>
        <w:r w:rsidR="1996EDAF" w:rsidDel="003A3FAA">
          <w:delText>gether</w:delText>
        </w:r>
        <w:r w:rsidR="2BC46B71" w:rsidDel="003A3FAA">
          <w:delText xml:space="preserve"> just</w:delText>
        </w:r>
        <w:r w:rsidR="003A6FEE" w:rsidDel="003A3FAA">
          <w:delText xml:space="preserve"> 2.4% of California’s population—were </w:delText>
        </w:r>
        <w:r w:rsidR="00EC1247" w:rsidDel="003A3FAA">
          <w:delText>excluded</w:delText>
        </w:r>
        <w:r w:rsidR="003A6FEE" w:rsidDel="003A3FAA">
          <w:delText xml:space="preserve"> </w:delText>
        </w:r>
        <w:r w:rsidR="00D246F0" w:rsidDel="003A3FAA">
          <w:delText xml:space="preserve">in this model evaluation step </w:delText>
        </w:r>
        <w:r w:rsidR="003A6FEE" w:rsidDel="003A3FAA">
          <w:delText xml:space="preserve">to avoid </w:delText>
        </w:r>
        <w:r w:rsidR="00A117EE" w:rsidDel="003A3FAA">
          <w:delText>errors in the cross</w:delText>
        </w:r>
        <w:r w:rsidR="00C4475F" w:rsidDel="003A3FAA">
          <w:delText>-</w:delText>
        </w:r>
        <w:r w:rsidR="00A117EE" w:rsidDel="003A3FAA">
          <w:delText xml:space="preserve">validation procedure caused by </w:delText>
        </w:r>
        <w:r w:rsidR="00DC2DAF" w:rsidDel="003A3FAA">
          <w:delText>counties contain</w:delText>
        </w:r>
        <w:r w:rsidR="00741893" w:rsidDel="003A3FAA">
          <w:delText>ing</w:delText>
        </w:r>
        <w:r w:rsidR="00DC2DAF" w:rsidDel="003A3FAA">
          <w:delText xml:space="preserve"> insufficient ZIP codes to allocate to both training and validation </w:delText>
        </w:r>
        <w:r w:rsidR="00A117EE" w:rsidDel="003A3FAA">
          <w:delText>sets</w:delText>
        </w:r>
        <w:r w:rsidR="00EC1247" w:rsidDel="003A3FAA">
          <w:delText>.</w:delText>
        </w:r>
        <w:r w:rsidR="005860B6" w:rsidDel="003A3FAA">
          <w:delText xml:space="preserve">  </w:delText>
        </w:r>
      </w:del>
    </w:p>
    <w:p w14:paraId="6B51B9C9" w14:textId="7278E9AE" w:rsidR="0014476A" w:rsidRDefault="1CD389B4" w:rsidP="000161D0">
      <w:pPr>
        <w:ind w:firstLine="720"/>
      </w:pPr>
      <w:r>
        <w:t xml:space="preserve">For each outcome, the </w:t>
      </w:r>
      <w:del w:id="78" w:author="Hoover, Christopher@CDPH" w:date="2023-11-24T17:35:00Z">
        <w:r w:rsidDel="003A3FAA">
          <w:delText xml:space="preserve">model </w:delText>
        </w:r>
      </w:del>
      <w:ins w:id="79" w:author="Hoover, Christopher@CDPH" w:date="2023-11-24T17:35:00Z">
        <w:r w:rsidR="003A3FAA">
          <w:t xml:space="preserve">GLM </w:t>
        </w:r>
      </w:ins>
      <w:r>
        <w:t xml:space="preserve">with the lowest MSE was used to generate counterfactual estimates </w:t>
      </w:r>
      <w:r w:rsidR="3B6C7E0C">
        <w:t xml:space="preserve">for VEM Q1 </w:t>
      </w:r>
      <w:r>
        <w:t xml:space="preserve">in the absence of the </w:t>
      </w:r>
      <w:r w:rsidR="00B827FD">
        <w:t>policy</w:t>
      </w:r>
      <w:r>
        <w:t xml:space="preserve"> by setting the intervention variable (and any interaction terms with the intervention variable) to 0</w:t>
      </w:r>
      <w:r w:rsidR="0572DC46">
        <w:t xml:space="preserve"> and re-estimating the outcome </w:t>
      </w:r>
      <w:r w:rsidR="42EE6860">
        <w:t>from the fitted model</w:t>
      </w:r>
      <w:r>
        <w:t xml:space="preserve">. </w:t>
      </w:r>
      <w:r w:rsidR="13DD3412">
        <w:t>Averted</w:t>
      </w:r>
      <w:r>
        <w:t xml:space="preserve"> </w:t>
      </w:r>
      <w:r w:rsidR="64424BE9">
        <w:t xml:space="preserve">COVID-19 </w:t>
      </w:r>
      <w:r>
        <w:t xml:space="preserve">cases, hospitalizations, and </w:t>
      </w:r>
      <w:r w:rsidR="00A11D6A">
        <w:t>death</w:t>
      </w:r>
      <w:r w:rsidR="4EBF9A02">
        <w:t>s</w:t>
      </w:r>
      <w:r>
        <w:t xml:space="preserve"> </w:t>
      </w:r>
      <w:r w:rsidR="3B6C7E0C">
        <w:t xml:space="preserve">in VEM Q1 </w:t>
      </w:r>
      <w:r>
        <w:t xml:space="preserve">were estimated as the difference between these counterfactual model predictions and observed values. Clustered nonparametric bootstrapping at the </w:t>
      </w:r>
      <w:r w:rsidR="7C93A13F">
        <w:t>ZIP</w:t>
      </w:r>
      <w:r>
        <w:t xml:space="preserve"> code level with 10,000</w:t>
      </w:r>
      <w:r w:rsidR="7EE635FF">
        <w:t xml:space="preserve"> bootstrapped samples was conducted to generate estimates of uncertainty in outcomes avoided that are robust to model misspecification. </w:t>
      </w:r>
      <w:r w:rsidR="0010599F">
        <w:t xml:space="preserve">To ensure that outcomes averted results were not driven </w:t>
      </w:r>
      <w:r w:rsidR="00436760">
        <w:t>solely by the best performing model</w:t>
      </w:r>
      <w:r w:rsidR="00623D35">
        <w:t xml:space="preserve">, </w:t>
      </w:r>
      <w:r w:rsidR="00604D1F">
        <w:t xml:space="preserve">estimates were also generated from </w:t>
      </w:r>
      <w:r w:rsidR="00FE2A91">
        <w:t xml:space="preserve">the next best performing models, as described in the </w:t>
      </w:r>
      <w:del w:id="80" w:author="Hoover, Christopher@CDPH" w:date="2023-11-27T20:51:00Z">
        <w:r w:rsidR="00FE2A91" w:rsidDel="000B1726">
          <w:delText>supplementary material</w:delText>
        </w:r>
      </w:del>
      <w:proofErr w:type="spellStart"/>
      <w:ins w:id="81" w:author="Hoover, Christopher@CDPH" w:date="2023-11-27T20:51:00Z">
        <w:r w:rsidR="000B1726">
          <w:t>appendix</w:t>
        </w:r>
        <w:r w:rsidR="000B1726" w:rsidRPr="000B1726">
          <w:rPr>
            <w:vertAlign w:val="superscript"/>
            <w:rPrChange w:id="82" w:author="Hoover, Christopher@CDPH" w:date="2023-11-27T20:51:00Z">
              <w:rPr/>
            </w:rPrChange>
          </w:rPr>
          <w:t>i</w:t>
        </w:r>
      </w:ins>
      <w:proofErr w:type="spellEnd"/>
      <w:r w:rsidR="00FE2A91">
        <w:t>.</w:t>
      </w:r>
    </w:p>
    <w:p w14:paraId="00000032" w14:textId="77777777" w:rsidR="000506CF" w:rsidRDefault="0098278E">
      <w:pPr>
        <w:pStyle w:val="Heading4"/>
      </w:pPr>
      <w:bookmarkStart w:id="83" w:name="_o8z6ipq2befh"/>
      <w:bookmarkEnd w:id="83"/>
      <w:r>
        <w:lastRenderedPageBreak/>
        <w:t>Code and data availability</w:t>
      </w:r>
    </w:p>
    <w:p w14:paraId="1455749A" w14:textId="09E6D4B1" w:rsidR="008C3702" w:rsidRDefault="00960B79" w:rsidP="000161D0">
      <w:pPr>
        <w:ind w:firstLine="720"/>
      </w:pPr>
      <w:r>
        <w:t>Where possible, data</w:t>
      </w:r>
      <w:r w:rsidR="000161D0">
        <w:t xml:space="preserve"> and code</w:t>
      </w:r>
      <w:r>
        <w:t xml:space="preserve"> used in these analyses is available on the </w:t>
      </w:r>
      <w:r w:rsidR="00931E1B">
        <w:t xml:space="preserve">California Open Data Portal </w:t>
      </w:r>
      <w:r w:rsidR="00981B64">
        <w:t>(</w:t>
      </w:r>
      <w:hyperlink r:id="rId11" w:history="1">
        <w:r w:rsidR="00981B64" w:rsidRPr="009D655B">
          <w:rPr>
            <w:rStyle w:val="Hyperlink"/>
          </w:rPr>
          <w:t>data.ca.gov</w:t>
        </w:r>
      </w:hyperlink>
      <w:r w:rsidR="00981B64">
        <w:t>)</w:t>
      </w:r>
      <w:r w:rsidR="003B2CEF">
        <w:t xml:space="preserve"> and </w:t>
      </w:r>
      <w:r w:rsidR="00480068">
        <w:t>on GitHub (</w:t>
      </w:r>
      <w:hyperlink r:id="rId12" w:history="1">
        <w:r w:rsidR="00313E09" w:rsidRPr="00EB5B81">
          <w:rPr>
            <w:rStyle w:val="Hyperlink"/>
          </w:rPr>
          <w:t>https://github.com/cmhoove14/VaxEquityEval</w:t>
        </w:r>
      </w:hyperlink>
      <w:r w:rsidR="00313E09">
        <w:t>)</w:t>
      </w:r>
      <w:r w:rsidR="00931E1B">
        <w:t xml:space="preserve">. </w:t>
      </w:r>
      <w:r w:rsidR="00F25133">
        <w:t xml:space="preserve">However, </w:t>
      </w:r>
      <w:r w:rsidR="0081054E">
        <w:t>ZIP-level weekly time series of COVID-19 outcomes</w:t>
      </w:r>
      <w:r w:rsidR="00F25133">
        <w:t xml:space="preserve"> are considered protected public health data</w:t>
      </w:r>
      <w:r w:rsidR="0063304E">
        <w:t>. I</w:t>
      </w:r>
      <w:r w:rsidR="00F25133">
        <w:t xml:space="preserve">nvestigators </w:t>
      </w:r>
      <w:r w:rsidR="0063304E">
        <w:t xml:space="preserve">interested in obtaining these data </w:t>
      </w:r>
      <w:r w:rsidR="00F25133">
        <w:t xml:space="preserve">should </w:t>
      </w:r>
      <w:r w:rsidR="00FC5CE8">
        <w:t>contact</w:t>
      </w:r>
      <w:r w:rsidR="00F25133">
        <w:t xml:space="preserve"> the corresponding author to discuss the process for </w:t>
      </w:r>
      <w:r w:rsidR="0063304E">
        <w:t xml:space="preserve">developing </w:t>
      </w:r>
      <w:r w:rsidR="0063373F">
        <w:t xml:space="preserve">a data-use agreement and </w:t>
      </w:r>
      <w:r w:rsidR="00F25133">
        <w:t xml:space="preserve">obtaining </w:t>
      </w:r>
      <w:r w:rsidR="002806C6">
        <w:t xml:space="preserve">the </w:t>
      </w:r>
      <w:r w:rsidR="00F25133">
        <w:t xml:space="preserve">data. </w:t>
      </w:r>
      <w:r w:rsidR="001F7645">
        <w:t xml:space="preserve">All </w:t>
      </w:r>
      <w:r w:rsidR="0057197A">
        <w:t xml:space="preserve">analyses were conducted </w:t>
      </w:r>
      <w:r w:rsidR="00F50B24">
        <w:t>using</w:t>
      </w:r>
      <w:r w:rsidR="0057197A">
        <w:t xml:space="preserve"> R</w:t>
      </w:r>
      <w:r w:rsidR="00F50B24">
        <w:t xml:space="preserve"> Statistical Software</w:t>
      </w:r>
      <w:r w:rsidR="0057197A">
        <w:t xml:space="preserve"> </w:t>
      </w:r>
      <w:r w:rsidR="00F50B24">
        <w:t>(</w:t>
      </w:r>
      <w:r w:rsidR="007B68C8">
        <w:t>4.04</w:t>
      </w:r>
      <w:r w:rsidR="00F50B24">
        <w:t xml:space="preserve">, </w:t>
      </w:r>
      <w:r w:rsidR="003924BE">
        <w:fldChar w:fldCharType="begin"/>
      </w:r>
      <w:r w:rsidR="00723B4C">
        <w:instrText xml:space="preserve"> ADDIN ZOTERO_ITEM CSL_CITATION {"citationID":"KX137VAk","properties":{"formattedCitation":"(23)","plainCitation":"(23)","noteIndex":0},"citationItems":[{"id":110,"uris":["http://zotero.org/users/3463997/items/SLKYICVG"],"uri":["http://zotero.org/users/3463997/items/SLKYICVG"],"itemData":{"id":110,"type":"book","event-place":"Vienna, Austria","publisher":"R Foundation for Statistical Computing","publisher-place":"Vienna, Austria","title":"R: A Language and Environment for Statistical Computing","URL":"https://www.R-project.org/","author":[{"literal":"R Core Team"}],"issued":{"date-parts":[["2021"]]}}}],"schema":"https://github.com/citation-style-language/schema/raw/master/csl-citation.json"} </w:instrText>
      </w:r>
      <w:r w:rsidR="003924BE">
        <w:fldChar w:fldCharType="separate"/>
      </w:r>
      <w:r w:rsidR="00723B4C" w:rsidRPr="00723B4C">
        <w:rPr>
          <w:rFonts w:cs="Courier New"/>
        </w:rPr>
        <w:t>(23)</w:t>
      </w:r>
      <w:r w:rsidR="003924BE">
        <w:fldChar w:fldCharType="end"/>
      </w:r>
      <w:r w:rsidR="00F50B24">
        <w:t>)</w:t>
      </w:r>
      <w:r w:rsidR="007B68C8">
        <w:t xml:space="preserve"> utilizing the</w:t>
      </w:r>
      <w:r w:rsidR="009D4C59">
        <w:t xml:space="preserve"> </w:t>
      </w:r>
      <w:proofErr w:type="spellStart"/>
      <w:r w:rsidR="009D4C59">
        <w:t>tidyverse</w:t>
      </w:r>
      <w:proofErr w:type="spellEnd"/>
      <w:r w:rsidR="007B7E11">
        <w:t xml:space="preserve"> </w:t>
      </w:r>
      <w:r w:rsidR="00B72D41">
        <w:fldChar w:fldCharType="begin"/>
      </w:r>
      <w:r w:rsidR="00723B4C">
        <w:instrText xml:space="preserve"> ADDIN ZOTERO_ITEM CSL_CITATION {"citationID":"7G2yDSQH","properties":{"formattedCitation":"(24)","plainCitation":"(24)","noteIndex":0},"citationItems":[{"id":109,"uris":["http://zotero.org/users/3463997/items/DHW5K7BE"],"uri":["http://zotero.org/users/3463997/items/DHW5K7BE"],"itemData":{"id":109,"type":"article-journal","container-title":"Journal of Open Source Software","DOI":"10.21105/joss.01686","issue":"43","page":"1686","title":"Welcome to the tidyverse","volume":"4","author":[{"family":"Wickham","given":"Hadley"},{"family":"Averick","given":"Mara"},{"family":"Bryan","given":"Jennifer"},{"family":"Chang","given":"Winston"},{"family":"McGowan","given":"Lucy D'Agostino"},{"family":"François","given":"Romain"},{"family":"Grolemund","given":"Garrett"},{"family":"Hayes","given":"Alex"},{"family":"Henry","given":"Lionel"},{"family":"Hester","given":"Jim"},{"family":"Kuhn","given":"Max"},{"family":"Pedersen","given":"Thomas Lin"},{"family":"Miller","given":"Evan"},{"family":"Bache","given":"Stephan Milton"},{"family":"Müller","given":"Kirill"},{"family":"Ooms","given":"Jeroen"},{"family":"Robinson","given":"David"},{"family":"Seidel","given":"Dana Paige"},{"family":"Spinu","given":"Vitalie"},{"family":"Takahashi","given":"Kohske"},{"family":"Vaughan","given":"Davis"},{"family":"Wilke","given":"Claus"},{"family":"Woo","given":"Kara"},{"family":"Yutani","given":"Hiroaki"}],"issued":{"date-parts":[["2019"]]}}}],"schema":"https://github.com/citation-style-language/schema/raw/master/csl-citation.json"} </w:instrText>
      </w:r>
      <w:r w:rsidR="00B72D41">
        <w:fldChar w:fldCharType="separate"/>
      </w:r>
      <w:r w:rsidR="00723B4C" w:rsidRPr="00723B4C">
        <w:rPr>
          <w:rFonts w:cs="Courier New"/>
        </w:rPr>
        <w:t>(24)</w:t>
      </w:r>
      <w:r w:rsidR="00B72D41">
        <w:fldChar w:fldCharType="end"/>
      </w:r>
      <w:r w:rsidR="009D4C59">
        <w:t xml:space="preserve">, </w:t>
      </w:r>
      <w:r w:rsidR="00A13A0D">
        <w:t>splines, lme4</w:t>
      </w:r>
      <w:r w:rsidR="007B7E11">
        <w:t xml:space="preserve"> </w:t>
      </w:r>
      <w:r w:rsidR="00E27EF1">
        <w:fldChar w:fldCharType="begin"/>
      </w:r>
      <w:r w:rsidR="00723B4C">
        <w:instrText xml:space="preserve"> ADDIN ZOTERO_ITEM CSL_CITATION {"citationID":"fmOdFVU9","properties":{"formattedCitation":"(25)","plainCitation":"(25)","noteIndex":0},"citationItems":[{"id":769,"uris":["http://zotero.org/users/3463997/items/NARMQPMY"],"uri":["http://zotero.org/users/3463997/items/NARMQPMY"],"itemData":{"id":769,"type":"article-journal","abstract":"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lmer.","container-title":"Journal of Statistical Software","DOI":"10.18637/jss.v067.i01","ISSN":"1548-7660","language":"en","page":"1-48","source":"www.jstatsoft.org","title":"Fitting Linear Mixed-Effects Models Using lme4","volume":"67","author":[{"family":"Bates","given":"Douglas"},{"family":"Mächler","given":"Martin"},{"family":"Bolker","given":"Ben"},{"family":"Walker","given":"Steve"}],"issued":{"date-parts":[["2015",10,7]]}},"locator":"4"}],"schema":"https://github.com/citation-style-language/schema/raw/master/csl-citation.json"} </w:instrText>
      </w:r>
      <w:r w:rsidR="00E27EF1">
        <w:fldChar w:fldCharType="separate"/>
      </w:r>
      <w:r w:rsidR="00723B4C" w:rsidRPr="00723B4C">
        <w:rPr>
          <w:rFonts w:cs="Courier New"/>
        </w:rPr>
        <w:t>(25)</w:t>
      </w:r>
      <w:r w:rsidR="00E27EF1">
        <w:fldChar w:fldCharType="end"/>
      </w:r>
      <w:r w:rsidR="00A13A0D">
        <w:t>, sandwich</w:t>
      </w:r>
      <w:r w:rsidR="007B7E11">
        <w:t xml:space="preserve"> </w:t>
      </w:r>
      <w:r w:rsidR="005F60B3">
        <w:fldChar w:fldCharType="begin"/>
      </w:r>
      <w:r w:rsidR="00723B4C">
        <w:instrText xml:space="preserve"> ADDIN ZOTERO_ITEM CSL_CITATION {"citationID":"PbKL1Ps0","properties":{"formattedCitation":"(26)","plainCitation":"(26)","noteIndex":0},"citationItems":[{"id":770,"uris":["http://zotero.org/users/3463997/items/C9RXFWDP"],"uri":["http://zotero.org/users/3463997/items/C9RXFWDP"],"itemData":{"id":770,"type":"article-journal","abstract":"Clustered covariances or clustered standard errors are very widely used to account for correlated or clustered data, especially in economics, political sciences, and other social sciences. They are employed to adjust the inference following estimation of a standard least-squares regression or generalized linear model estimated by maximum likelihood. Although many publications just refer to \"the\" clustered standard errors, there is a surprisingly wide variety of clustered covariances, particularly due to different flavors of bias corrections. Furthermore, while the linear regression model is certainly the most important application case, the same strategies can be employed in more general models (e.g., for zero-inflated, censored, or limited responses). In R, functions for covariances in clustered or panel models have been somewhat scattered or available only for certain modeling functions, notably the (generalized) linear regression model. In contrast, an object-oriented approach to \"robust\" covariance matrix estimation  -  applicable beyond lm() and glm()  -  is available in the sandwich package but has been limited to the case of cross-section or time series data. Starting with sandwich 2.4.0, this shortcoming has been corrected: Based on methods for two generic functions (estfun() and bread()), clustered and panel covariances are provided in vcovCL(), vcovPL(), and vcovPC(). Moreover, clustered bootstrap covariances are provided in vcovBS(), using model update() on bootstrap samples. These are directly applicable to models from packages including MASS, pscl, countreg, and betareg, among many others. Some empirical illustrations are provided as well as an assessment of the methods' performance in a simulation study.","container-title":"Journal of Statistical Software","DOI":"10.18637/jss.v095.i01","ISSN":"1548-7660","language":"en","page":"1-36","source":"www.jstatsoft.org","title":"Various Versatile Variances: An Object-Oriented Implementation of Clustered Covariances in R","title-short":"Various Versatile Variances","volume":"95","author":[{"family":"Zeileis","given":"Achim"},{"family":"Köll","given":"Susanne"},{"family":"Graham","given":"Nathaniel"}],"issued":{"date-parts":[["2020",10,7]]}}}],"schema":"https://github.com/citation-style-language/schema/raw/master/csl-citation.json"} </w:instrText>
      </w:r>
      <w:r w:rsidR="005F60B3">
        <w:fldChar w:fldCharType="separate"/>
      </w:r>
      <w:r w:rsidR="00723B4C" w:rsidRPr="00723B4C">
        <w:rPr>
          <w:rFonts w:cs="Courier New"/>
        </w:rPr>
        <w:t>(26)</w:t>
      </w:r>
      <w:r w:rsidR="005F60B3">
        <w:fldChar w:fldCharType="end"/>
      </w:r>
      <w:r w:rsidR="00A13A0D">
        <w:t xml:space="preserve">, and </w:t>
      </w:r>
      <w:proofErr w:type="spellStart"/>
      <w:r w:rsidR="007B7E11">
        <w:t>fastglm</w:t>
      </w:r>
      <w:proofErr w:type="spellEnd"/>
      <w:r w:rsidR="007B7E11">
        <w:t xml:space="preserve"> packages</w:t>
      </w:r>
      <w:r w:rsidR="001F7645">
        <w:t xml:space="preserve"> </w:t>
      </w:r>
    </w:p>
    <w:p w14:paraId="0000004E" w14:textId="123EEB6D" w:rsidR="000506CF" w:rsidRDefault="0098278E">
      <w:pPr>
        <w:pStyle w:val="Heading3"/>
      </w:pPr>
      <w:bookmarkStart w:id="84" w:name="_jbqh16jgcubr" w:colFirst="0" w:colLast="0"/>
      <w:bookmarkEnd w:id="84"/>
      <w:r>
        <w:t>Results</w:t>
      </w:r>
      <w:r w:rsidR="00E91C60">
        <w:t xml:space="preserve"> </w:t>
      </w:r>
    </w:p>
    <w:p w14:paraId="379BFC5E" w14:textId="3E3296FB" w:rsidR="00EC57CA" w:rsidRPr="000D5141" w:rsidRDefault="62EE8405" w:rsidP="000D5141">
      <w:pPr>
        <w:pStyle w:val="Heading4"/>
      </w:pPr>
      <w:r w:rsidRPr="000D5141">
        <w:t>Policy impact on v</w:t>
      </w:r>
      <w:r w:rsidR="0427CA04" w:rsidRPr="000D5141">
        <w:t>accinations</w:t>
      </w:r>
      <w:r w:rsidR="5CF03F43" w:rsidRPr="000D5141">
        <w:t xml:space="preserve"> </w:t>
      </w:r>
      <w:proofErr w:type="gramStart"/>
      <w:r w:rsidR="5CF03F43" w:rsidRPr="000D5141">
        <w:t>administered</w:t>
      </w:r>
      <w:proofErr w:type="gramEnd"/>
    </w:p>
    <w:p w14:paraId="09ADDB61" w14:textId="444F69B4" w:rsidR="76AD0AA9" w:rsidRPr="00F37333" w:rsidRDefault="1C809AB7" w:rsidP="00F37333">
      <w:pPr>
        <w:ind w:firstLine="720"/>
        <w:rPr>
          <w:lang w:val="en-US"/>
        </w:rPr>
      </w:pPr>
      <w:r w:rsidRPr="450028AC">
        <w:rPr>
          <w:lang w:val="en-US"/>
        </w:rPr>
        <w:t>Nearly 1</w:t>
      </w:r>
      <w:r w:rsidR="32C30907" w:rsidRPr="450028AC">
        <w:rPr>
          <w:lang w:val="en-US"/>
        </w:rPr>
        <w:t>4</w:t>
      </w:r>
      <w:r w:rsidRPr="450028AC">
        <w:rPr>
          <w:lang w:val="en-US"/>
        </w:rPr>
        <w:t xml:space="preserve">.9 million </w:t>
      </w:r>
      <w:r w:rsidR="262EC19D" w:rsidRPr="450028AC">
        <w:rPr>
          <w:lang w:val="en-US"/>
        </w:rPr>
        <w:t xml:space="preserve">COVID-19 </w:t>
      </w:r>
      <w:r w:rsidRPr="450028AC">
        <w:rPr>
          <w:lang w:val="en-US"/>
        </w:rPr>
        <w:t xml:space="preserve">vaccines were administered in California in the </w:t>
      </w:r>
      <w:r w:rsidR="00D07E4D" w:rsidRPr="450028AC">
        <w:rPr>
          <w:lang w:val="en-US"/>
        </w:rPr>
        <w:t xml:space="preserve">combined </w:t>
      </w:r>
      <w:ins w:id="85" w:author="Hoover, Christopher@CDPH" w:date="2023-11-24T17:18:00Z">
        <w:r w:rsidR="00C37266">
          <w:rPr>
            <w:lang w:val="en-US"/>
          </w:rPr>
          <w:t>four</w:t>
        </w:r>
      </w:ins>
      <w:del w:id="86" w:author="Hoover, Christopher@CDPH" w:date="2023-11-24T17:18:00Z">
        <w:r w:rsidR="785EE404" w:rsidRPr="450028AC" w:rsidDel="00C37266">
          <w:rPr>
            <w:lang w:val="en-US"/>
          </w:rPr>
          <w:delText>4</w:delText>
        </w:r>
      </w:del>
      <w:r w:rsidR="68056686" w:rsidRPr="450028AC">
        <w:rPr>
          <w:lang w:val="en-US"/>
        </w:rPr>
        <w:t>-</w:t>
      </w:r>
      <w:r w:rsidRPr="450028AC">
        <w:rPr>
          <w:lang w:val="en-US"/>
        </w:rPr>
        <w:t>week</w:t>
      </w:r>
      <w:r w:rsidR="3823CA6A" w:rsidRPr="450028AC">
        <w:rPr>
          <w:lang w:val="en-US"/>
        </w:rPr>
        <w:t xml:space="preserve"> </w:t>
      </w:r>
      <w:r w:rsidR="72DD48CB" w:rsidRPr="450028AC">
        <w:rPr>
          <w:lang w:val="en-US"/>
        </w:rPr>
        <w:t>period</w:t>
      </w:r>
      <w:r w:rsidRPr="450028AC">
        <w:rPr>
          <w:lang w:val="en-US"/>
        </w:rPr>
        <w:t xml:space="preserve">s before and after the </w:t>
      </w:r>
      <w:r w:rsidR="00B827FD">
        <w:rPr>
          <w:lang w:val="en-US"/>
        </w:rPr>
        <w:t>policy</w:t>
      </w:r>
      <w:r w:rsidRPr="450028AC">
        <w:rPr>
          <w:lang w:val="en-US"/>
        </w:rPr>
        <w:t xml:space="preserve"> </w:t>
      </w:r>
      <w:r w:rsidR="64702D45" w:rsidRPr="450028AC">
        <w:rPr>
          <w:lang w:val="en-US"/>
        </w:rPr>
        <w:t xml:space="preserve">began </w:t>
      </w:r>
      <w:r w:rsidRPr="450028AC">
        <w:rPr>
          <w:lang w:val="en-US"/>
        </w:rPr>
        <w:t xml:space="preserve">on March </w:t>
      </w:r>
      <w:r w:rsidR="00FA4E5D">
        <w:rPr>
          <w:lang w:val="en-US"/>
        </w:rPr>
        <w:t>1</w:t>
      </w:r>
      <w:r w:rsidRPr="450028AC">
        <w:rPr>
          <w:lang w:val="en-US"/>
        </w:rPr>
        <w:t>, 2021 (February 1, 2021 - March 2</w:t>
      </w:r>
      <w:r w:rsidR="4FF4DC2D" w:rsidRPr="450028AC">
        <w:rPr>
          <w:lang w:val="en-US"/>
        </w:rPr>
        <w:t>9</w:t>
      </w:r>
      <w:r w:rsidRPr="450028AC">
        <w:rPr>
          <w:lang w:val="en-US"/>
        </w:rPr>
        <w:t>, 2021). The vaccination rate per 100,000 in th</w:t>
      </w:r>
      <w:r w:rsidR="690A1C49" w:rsidRPr="450028AC">
        <w:rPr>
          <w:lang w:val="en-US"/>
        </w:rPr>
        <w:t>e</w:t>
      </w:r>
      <w:r w:rsidRPr="450028AC">
        <w:rPr>
          <w:lang w:val="en-US"/>
        </w:rPr>
        <w:t xml:space="preserve"> </w:t>
      </w:r>
      <w:r w:rsidR="5038D23A" w:rsidRPr="450028AC">
        <w:rPr>
          <w:lang w:val="en-US"/>
        </w:rPr>
        <w:t>8-week</w:t>
      </w:r>
      <w:r w:rsidRPr="450028AC">
        <w:rPr>
          <w:lang w:val="en-US"/>
        </w:rPr>
        <w:t xml:space="preserve"> period was highest in VEM Q</w:t>
      </w:r>
      <w:r w:rsidR="108FF947" w:rsidRPr="450028AC">
        <w:rPr>
          <w:lang w:val="en-US"/>
        </w:rPr>
        <w:t>4</w:t>
      </w:r>
      <w:r w:rsidRPr="450028AC">
        <w:rPr>
          <w:lang w:val="en-US"/>
        </w:rPr>
        <w:t xml:space="preserve"> and lowest in VEM Q</w:t>
      </w:r>
      <w:r w:rsidR="108FF947" w:rsidRPr="450028AC">
        <w:rPr>
          <w:lang w:val="en-US"/>
        </w:rPr>
        <w:t>1</w:t>
      </w:r>
      <w:r w:rsidRPr="450028AC">
        <w:rPr>
          <w:lang w:val="en-US"/>
        </w:rPr>
        <w:t xml:space="preserve"> (</w:t>
      </w:r>
      <w:r w:rsidR="00666E1D">
        <w:rPr>
          <w:lang w:val="en-US"/>
        </w:rPr>
        <w:t>Exhibit</w:t>
      </w:r>
      <w:r w:rsidRPr="450028AC">
        <w:rPr>
          <w:lang w:val="en-US"/>
        </w:rPr>
        <w:t xml:space="preserve"> 1). However, the vaccination rate increased the most in VEM Q1 following the equity allocation, from </w:t>
      </w:r>
      <w:r w:rsidR="7C7F0F6D" w:rsidRPr="450028AC">
        <w:rPr>
          <w:lang w:val="en-US"/>
        </w:rPr>
        <w:t>9,998</w:t>
      </w:r>
      <w:r w:rsidRPr="450028AC">
        <w:rPr>
          <w:lang w:val="en-US"/>
        </w:rPr>
        <w:t xml:space="preserve"> vaccinations/100,000 in the four weeks before the equity allocation to </w:t>
      </w:r>
      <w:r w:rsidR="7C7F0F6D" w:rsidRPr="450028AC">
        <w:rPr>
          <w:lang w:val="en-US"/>
        </w:rPr>
        <w:t>18,146</w:t>
      </w:r>
      <w:r w:rsidRPr="450028AC">
        <w:rPr>
          <w:lang w:val="en-US"/>
        </w:rPr>
        <w:t xml:space="preserve"> vaccinations/100,000 in the four weeks after (</w:t>
      </w:r>
      <w:r w:rsidR="00666E1D">
        <w:rPr>
          <w:lang w:val="en-US"/>
        </w:rPr>
        <w:t>Exhibit</w:t>
      </w:r>
      <w:r w:rsidRPr="450028AC">
        <w:rPr>
          <w:lang w:val="en-US"/>
        </w:rPr>
        <w:t xml:space="preserve"> 1).</w:t>
      </w:r>
      <w:ins w:id="87" w:author="Hoover, Christopher@CDPH" w:date="2023-11-27T20:58:00Z">
        <w:r w:rsidR="004C00F9">
          <w:rPr>
            <w:lang w:val="en-US"/>
          </w:rPr>
          <w:t xml:space="preserve"> Appendix F</w:t>
        </w:r>
        <w:r w:rsidR="00505E0E">
          <w:rPr>
            <w:lang w:val="en-US"/>
          </w:rPr>
          <w:t>igur</w:t>
        </w:r>
      </w:ins>
      <w:ins w:id="88" w:author="Hoover, Christopher@CDPH" w:date="2023-11-27T20:59:00Z">
        <w:r w:rsidR="00505E0E">
          <w:rPr>
            <w:lang w:val="en-US"/>
          </w:rPr>
          <w:t xml:space="preserve">e </w:t>
        </w:r>
      </w:ins>
      <w:ins w:id="89" w:author="Hoover, Christopher@CDPH" w:date="2023-11-27T21:00:00Z">
        <w:r w:rsidR="00AD7611">
          <w:rPr>
            <w:lang w:val="en-US"/>
          </w:rPr>
          <w:t>S</w:t>
        </w:r>
      </w:ins>
      <w:ins w:id="90" w:author="Hoover, Christopher@CDPH" w:date="2023-11-27T20:59:00Z">
        <w:r w:rsidR="00505E0E">
          <w:rPr>
            <w:lang w:val="en-US"/>
          </w:rPr>
          <w:t>1</w:t>
        </w:r>
        <w:r w:rsidR="00505E0E" w:rsidRPr="00505E0E">
          <w:rPr>
            <w:vertAlign w:val="superscript"/>
            <w:lang w:val="en-US"/>
            <w:rPrChange w:id="91" w:author="Hoover, Christopher@CDPH" w:date="2023-11-27T20:59:00Z">
              <w:rPr>
                <w:lang w:val="en-US"/>
              </w:rPr>
            </w:rPrChange>
          </w:rPr>
          <w:t>i</w:t>
        </w:r>
        <w:r w:rsidR="00505E0E">
          <w:rPr>
            <w:lang w:val="en-US"/>
          </w:rPr>
          <w:t xml:space="preserve"> shows that trends in vaccination rates across each VEM quartile were consistent leading up to the policy period, validating the essential parallel trends assumption of the </w:t>
        </w:r>
        <w:proofErr w:type="spellStart"/>
        <w:r w:rsidR="00505E0E">
          <w:rPr>
            <w:lang w:val="en-US"/>
          </w:rPr>
          <w:t>DiD</w:t>
        </w:r>
        <w:proofErr w:type="spellEnd"/>
        <w:r w:rsidR="00505E0E">
          <w:rPr>
            <w:lang w:val="en-US"/>
          </w:rPr>
          <w:t xml:space="preserve"> analysis.</w:t>
        </w:r>
      </w:ins>
    </w:p>
    <w:p w14:paraId="6F1F93D7" w14:textId="1FE0F8C1" w:rsidR="004102D0" w:rsidRDefault="4C8777BC" w:rsidP="00F37333">
      <w:pPr>
        <w:pStyle w:val="BodyText"/>
        <w:ind w:firstLine="720"/>
      </w:pPr>
      <w:r>
        <w:t>T</w:t>
      </w:r>
      <w:r w:rsidR="36998BEE">
        <w:t>he</w:t>
      </w:r>
      <w:r w:rsidR="21A872A4">
        <w:t xml:space="preserve"> vaccination rate in VEM Q1 </w:t>
      </w:r>
      <w:r w:rsidR="68058A4A">
        <w:t>ZIP</w:t>
      </w:r>
      <w:r w:rsidR="21A872A4">
        <w:t xml:space="preserve"> codes in the four weeks following </w:t>
      </w:r>
      <w:r w:rsidR="00B827FD">
        <w:t>policy</w:t>
      </w:r>
      <w:r w:rsidR="21A872A4">
        <w:t xml:space="preserve"> </w:t>
      </w:r>
      <w:r w:rsidR="00B827FD">
        <w:t xml:space="preserve">implementation </w:t>
      </w:r>
      <w:r w:rsidR="35B0440C">
        <w:t>increased by an estimated</w:t>
      </w:r>
      <w:r w:rsidR="21A872A4">
        <w:t xml:space="preserve"> </w:t>
      </w:r>
      <w:r w:rsidR="1FA0E222">
        <w:t>28.4</w:t>
      </w:r>
      <w:r w:rsidR="21A872A4">
        <w:t xml:space="preserve">% </w:t>
      </w:r>
      <w:r w:rsidR="21A872A4">
        <w:lastRenderedPageBreak/>
        <w:t xml:space="preserve">(95%CI: </w:t>
      </w:r>
      <w:r w:rsidR="1FA0E222">
        <w:t>22.1</w:t>
      </w:r>
      <w:r w:rsidR="21A872A4">
        <w:t xml:space="preserve">% - </w:t>
      </w:r>
      <w:r w:rsidR="1FA0E222">
        <w:t>35.1</w:t>
      </w:r>
      <w:r w:rsidR="21A872A4">
        <w:t>%) compared to</w:t>
      </w:r>
      <w:r w:rsidR="00F14FDF">
        <w:t xml:space="preserve"> </w:t>
      </w:r>
      <w:r w:rsidR="21A872A4">
        <w:t xml:space="preserve">non-VEM Q1 </w:t>
      </w:r>
      <w:r w:rsidR="4E51A94D">
        <w:t>ZIP</w:t>
      </w:r>
      <w:r w:rsidR="21A872A4">
        <w:t xml:space="preserve"> codes. Adjusting for the proportion of the population unvaccinated led to an insignificant change in the effect estimate to </w:t>
      </w:r>
      <w:r w:rsidR="1FA0E222">
        <w:t>26.9</w:t>
      </w:r>
      <w:r w:rsidR="1B90FDC8">
        <w:t>%</w:t>
      </w:r>
      <w:r w:rsidR="21A872A4">
        <w:t xml:space="preserve"> (95%CI: </w:t>
      </w:r>
      <w:r w:rsidR="1FA0E222">
        <w:t>20.9</w:t>
      </w:r>
      <w:r w:rsidR="21A872A4">
        <w:t xml:space="preserve">% - </w:t>
      </w:r>
      <w:r w:rsidR="1FA0E222">
        <w:t>33.1</w:t>
      </w:r>
      <w:r w:rsidR="21A872A4">
        <w:t xml:space="preserve">%). Pairwise comparisons among all VEM quartiles in the negative controls </w:t>
      </w:r>
      <w:ins w:id="92" w:author="Hoover, Christopher@CDPH" w:date="2023-11-24T17:19:00Z">
        <w:r w:rsidR="00C37266">
          <w:t xml:space="preserve">sensitivity </w:t>
        </w:r>
      </w:ins>
      <w:r w:rsidR="21A872A4">
        <w:t xml:space="preserve">analysis suggest there were also significant relative increases in the vaccination rate among VEM Q2 </w:t>
      </w:r>
      <w:r w:rsidR="4E51A94D">
        <w:t>ZIP</w:t>
      </w:r>
      <w:r w:rsidR="21A872A4">
        <w:t xml:space="preserve"> codes compared to VEM Q3 and Q4 </w:t>
      </w:r>
      <w:r w:rsidR="3472A1DF">
        <w:t>ZIP</w:t>
      </w:r>
      <w:r w:rsidR="21A872A4">
        <w:t xml:space="preserve"> codes (increases of 8</w:t>
      </w:r>
      <w:r w:rsidR="1FA0E222">
        <w:t>.0</w:t>
      </w:r>
      <w:r w:rsidR="21A872A4">
        <w:t>% (2.</w:t>
      </w:r>
      <w:r w:rsidR="1FA0E222">
        <w:t>4</w:t>
      </w:r>
      <w:r w:rsidR="21A872A4">
        <w:t>% - 13.</w:t>
      </w:r>
      <w:r w:rsidR="1FA0E222">
        <w:t>8</w:t>
      </w:r>
      <w:r w:rsidR="21A872A4">
        <w:t>%) and 1</w:t>
      </w:r>
      <w:r w:rsidR="1EE9C26D">
        <w:t>0</w:t>
      </w:r>
      <w:r w:rsidR="21A872A4">
        <w:t>.3% (</w:t>
      </w:r>
      <w:r w:rsidR="1EE9C26D">
        <w:t xml:space="preserve">5.0 </w:t>
      </w:r>
      <w:r w:rsidR="21A872A4">
        <w:t>% - 1</w:t>
      </w:r>
      <w:r w:rsidR="1EE9C26D">
        <w:t>5</w:t>
      </w:r>
      <w:r w:rsidR="21A872A4">
        <w:t>.7%), respectively) in the after-policy period (</w:t>
      </w:r>
      <w:del w:id="93" w:author="Hoover, Christopher@CDPH" w:date="2023-11-27T20:51:00Z">
        <w:r w:rsidR="21A872A4" w:rsidDel="000B1726">
          <w:delText xml:space="preserve">Supplementary </w:delText>
        </w:r>
      </w:del>
      <w:ins w:id="94" w:author="Hoover, Christopher@CDPH" w:date="2023-11-27T20:51:00Z">
        <w:r w:rsidR="000B1726">
          <w:t>Appendix</w:t>
        </w:r>
        <w:r w:rsidR="000B1726">
          <w:t xml:space="preserve"> </w:t>
        </w:r>
      </w:ins>
      <w:r w:rsidR="00666E1D">
        <w:t>T</w:t>
      </w:r>
      <w:r w:rsidR="21A872A4">
        <w:t xml:space="preserve">able </w:t>
      </w:r>
      <w:r w:rsidR="59FC9F49">
        <w:t>S</w:t>
      </w:r>
      <w:r w:rsidR="46325167">
        <w:t>1</w:t>
      </w:r>
      <w:ins w:id="95" w:author="Hoover, Christopher@CDPH" w:date="2023-11-27T20:51:00Z">
        <w:r w:rsidR="000B1726" w:rsidRPr="000B1726">
          <w:rPr>
            <w:vertAlign w:val="superscript"/>
            <w:rPrChange w:id="96" w:author="Hoover, Christopher@CDPH" w:date="2023-11-27T20:52:00Z">
              <w:rPr/>
            </w:rPrChange>
          </w:rPr>
          <w:t>i</w:t>
        </w:r>
      </w:ins>
      <w:r w:rsidR="21A872A4">
        <w:t xml:space="preserve">). </w:t>
      </w:r>
      <w:ins w:id="97" w:author="Hoover, Christopher@CDPH" w:date="2023-11-24T17:20:00Z">
        <w:r w:rsidR="00C37266">
          <w:t>Rerunning the difference in differences analysis</w:t>
        </w:r>
      </w:ins>
      <w:ins w:id="98" w:author="Hoover, Christopher@CDPH" w:date="2023-11-24T17:19:00Z">
        <w:r w:rsidR="00C37266">
          <w:t xml:space="preserve"> with two- and eight-week periods before and after the </w:t>
        </w:r>
      </w:ins>
      <w:ins w:id="99" w:author="Hoover, Christopher@CDPH" w:date="2023-11-24T17:20:00Z">
        <w:r w:rsidR="00C37266">
          <w:t xml:space="preserve">policy was implemented did not </w:t>
        </w:r>
      </w:ins>
      <w:ins w:id="100" w:author="Hoover, Christopher@CDPH" w:date="2023-11-24T17:36:00Z">
        <w:r w:rsidR="00141044">
          <w:t xml:space="preserve">meaningfully </w:t>
        </w:r>
      </w:ins>
      <w:ins w:id="101" w:author="Hoover, Christopher@CDPH" w:date="2023-11-24T17:20:00Z">
        <w:r w:rsidR="00C37266">
          <w:t>affect estimates (</w:t>
        </w:r>
      </w:ins>
      <w:ins w:id="102" w:author="Hoover, Christopher@CDPH" w:date="2023-11-27T20:52:00Z">
        <w:r w:rsidR="000B1726">
          <w:t>Appendix</w:t>
        </w:r>
      </w:ins>
      <w:ins w:id="103" w:author="Hoover, Christopher@CDPH" w:date="2023-11-24T17:20:00Z">
        <w:r w:rsidR="00C37266">
          <w:t xml:space="preserve"> </w:t>
        </w:r>
      </w:ins>
      <w:ins w:id="104" w:author="Hoover, Christopher@CDPH" w:date="2023-11-27T20:52:00Z">
        <w:r w:rsidR="000B1726">
          <w:t xml:space="preserve">Table </w:t>
        </w:r>
      </w:ins>
      <w:ins w:id="105" w:author="Hoover, Christopher@CDPH" w:date="2023-11-24T17:20:00Z">
        <w:r w:rsidR="00C37266">
          <w:t>S1</w:t>
        </w:r>
      </w:ins>
      <w:ins w:id="106" w:author="Hoover, Christopher@CDPH" w:date="2023-11-27T20:52:00Z">
        <w:r w:rsidR="000B1726" w:rsidRPr="00A104A8">
          <w:rPr>
            <w:vertAlign w:val="superscript"/>
          </w:rPr>
          <w:t>i</w:t>
        </w:r>
      </w:ins>
      <w:ins w:id="107" w:author="Hoover, Christopher@CDPH" w:date="2023-11-24T17:20:00Z">
        <w:r w:rsidR="00C37266">
          <w:t xml:space="preserve">). </w:t>
        </w:r>
      </w:ins>
      <w:r w:rsidR="21A872A4">
        <w:t xml:space="preserve">Finally, restricting the analysis to </w:t>
      </w:r>
      <w:r w:rsidR="3472A1DF">
        <w:t>ZIP</w:t>
      </w:r>
      <w:r w:rsidR="21A872A4">
        <w:t xml:space="preserve"> codes in the second or third VEM octiles for better exchangeability between treated and untreated groups led to </w:t>
      </w:r>
      <w:r w:rsidR="00A8015C">
        <w:t>an estimated</w:t>
      </w:r>
      <w:r w:rsidR="21A872A4">
        <w:t xml:space="preserve"> </w:t>
      </w:r>
      <w:r w:rsidR="1EE9C26D">
        <w:t>8.9</w:t>
      </w:r>
      <w:r w:rsidR="21A872A4">
        <w:t>% (95%CI: 1.</w:t>
      </w:r>
      <w:r w:rsidR="1EE9C26D">
        <w:t>1</w:t>
      </w:r>
      <w:r w:rsidR="21A872A4">
        <w:t>% - 17.2%)</w:t>
      </w:r>
      <w:r w:rsidR="00A8015C">
        <w:t xml:space="preserve"> increase in vaccination rate in VEM octile 2 communities</w:t>
      </w:r>
      <w:r w:rsidR="21A872A4">
        <w:t>.</w:t>
      </w:r>
    </w:p>
    <w:p w14:paraId="276C33C0" w14:textId="5A2AF6F9" w:rsidR="0427CA04" w:rsidRPr="000D5141" w:rsidRDefault="223E86AC" w:rsidP="000D5141">
      <w:pPr>
        <w:pStyle w:val="Heading4"/>
      </w:pPr>
      <w:bookmarkStart w:id="108" w:name="_Hlk144474194"/>
      <w:r w:rsidRPr="000D5141">
        <w:t>Policy impact on COVID-19 outcomes</w:t>
      </w:r>
    </w:p>
    <w:p w14:paraId="1E7553DA" w14:textId="66AD26EC" w:rsidR="0047165F" w:rsidRPr="0047165F" w:rsidRDefault="00F06293" w:rsidP="00141044">
      <w:pPr>
        <w:ind w:firstLine="720"/>
      </w:pPr>
      <w:del w:id="109" w:author="Hoover, Christopher@CDPH" w:date="2023-11-24T17:37:00Z">
        <w:r w:rsidRPr="001F09EF" w:rsidDel="00141044">
          <w:delText>The best performing cases model includ</w:delText>
        </w:r>
        <w:r w:rsidR="00BB4769" w:rsidDel="00141044">
          <w:delText>ed</w:delText>
        </w:r>
        <w:r w:rsidRPr="001F09EF" w:rsidDel="00141044">
          <w:delText xml:space="preserve"> a </w:delText>
        </w:r>
        <w:bookmarkStart w:id="110" w:name="_Hlk144475882"/>
        <w:r w:rsidRPr="001F09EF" w:rsidDel="00141044">
          <w:delText xml:space="preserve">post-intervention spline term as well as </w:delText>
        </w:r>
        <w:r w:rsidR="00BF3B18" w:rsidRPr="001F09EF" w:rsidDel="00141044">
          <w:delText>the cumulative vaccination rate</w:delText>
        </w:r>
        <w:bookmarkEnd w:id="110"/>
        <w:r w:rsidR="003734F3" w:rsidDel="00141044">
          <w:delText xml:space="preserve"> </w:delText>
        </w:r>
      </w:del>
      <w:del w:id="111" w:author="Hoover, Christopher@CDPH" w:date="2023-11-24T17:36:00Z">
        <w:r w:rsidR="003734F3" w:rsidDel="00141044">
          <w:delText>(Supplementary Table 2)</w:delText>
        </w:r>
        <w:r w:rsidR="00BF3B18" w:rsidRPr="001F09EF" w:rsidDel="00141044">
          <w:delText xml:space="preserve">. </w:delText>
        </w:r>
      </w:del>
      <w:r w:rsidR="007E69BD" w:rsidRPr="005C70CD">
        <w:t>Out-of-sample error from th</w:t>
      </w:r>
      <w:ins w:id="112" w:author="Hoover, Christopher@CDPH" w:date="2023-11-24T17:37:00Z">
        <w:r w:rsidR="00141044">
          <w:t>e best-performing cases model</w:t>
        </w:r>
      </w:ins>
      <w:del w:id="113" w:author="Hoover, Christopher@CDPH" w:date="2023-11-24T17:37:00Z">
        <w:r w:rsidR="001247DC" w:rsidDel="00141044">
          <w:delText>is</w:delText>
        </w:r>
      </w:del>
      <w:r w:rsidR="001247DC">
        <w:t xml:space="preserve"> </w:t>
      </w:r>
      <w:ins w:id="114" w:author="Hoover, Christopher@CDPH" w:date="2023-11-24T17:36:00Z">
        <w:r w:rsidR="00141044">
          <w:t>(</w:t>
        </w:r>
      </w:ins>
      <w:ins w:id="115" w:author="Hoover, Christopher@CDPH" w:date="2023-11-27T20:52:00Z">
        <w:r w:rsidR="000B1726">
          <w:t>Appendix</w:t>
        </w:r>
      </w:ins>
      <w:ins w:id="116" w:author="Hoover, Christopher@CDPH" w:date="2023-11-24T17:36:00Z">
        <w:r w:rsidR="00141044">
          <w:t xml:space="preserve"> Table </w:t>
        </w:r>
      </w:ins>
      <w:ins w:id="117" w:author="Hoover, Christopher@CDPH" w:date="2023-11-27T21:02:00Z">
        <w:r w:rsidR="0012021B">
          <w:t>S</w:t>
        </w:r>
      </w:ins>
      <w:ins w:id="118" w:author="Hoover, Christopher@CDPH" w:date="2023-11-24T17:36:00Z">
        <w:r w:rsidR="00141044">
          <w:t>2</w:t>
        </w:r>
      </w:ins>
      <w:ins w:id="119" w:author="Hoover, Christopher@CDPH" w:date="2023-11-27T20:52:00Z">
        <w:r w:rsidR="000B1726" w:rsidRPr="00A104A8">
          <w:rPr>
            <w:vertAlign w:val="superscript"/>
          </w:rPr>
          <w:t>i</w:t>
        </w:r>
      </w:ins>
      <w:ins w:id="120" w:author="Hoover, Christopher@CDPH" w:date="2023-11-24T17:36:00Z">
        <w:r w:rsidR="00141044">
          <w:t>)</w:t>
        </w:r>
        <w:r w:rsidR="00141044" w:rsidRPr="001F09EF">
          <w:t xml:space="preserve"> </w:t>
        </w:r>
      </w:ins>
      <w:r w:rsidR="007E69BD" w:rsidRPr="005C70CD">
        <w:t>model was relatively low, translating to approximately 17 cases</w:t>
      </w:r>
      <w:r w:rsidR="001247DC">
        <w:t xml:space="preserve"> </w:t>
      </w:r>
      <w:r w:rsidR="007E69BD" w:rsidRPr="005C70CD">
        <w:t>per ZIP-week observation</w:t>
      </w:r>
      <w:r w:rsidR="001247DC">
        <w:t>, and</w:t>
      </w:r>
      <w:r w:rsidR="006E73C5">
        <w:t xml:space="preserve"> the </w:t>
      </w:r>
      <w:r w:rsidR="381BEE96" w:rsidRPr="4A777307">
        <w:t>model</w:t>
      </w:r>
      <w:r w:rsidR="006E73C5">
        <w:t xml:space="preserve"> </w:t>
      </w:r>
      <w:r w:rsidR="00FC5D76">
        <w:t xml:space="preserve">closely </w:t>
      </w:r>
      <w:r w:rsidR="00110D39">
        <w:t xml:space="preserve">reproduced </w:t>
      </w:r>
      <w:r w:rsidR="002235F9">
        <w:t xml:space="preserve">observed </w:t>
      </w:r>
      <w:r w:rsidR="002235F9">
        <w:lastRenderedPageBreak/>
        <w:t>outcomes</w:t>
      </w:r>
      <w:r w:rsidR="00632025">
        <w:t xml:space="preserve"> (</w:t>
      </w:r>
      <w:del w:id="121" w:author="Hoover, Christopher@CDPH" w:date="2023-11-27T20:52:00Z">
        <w:r w:rsidR="00632025" w:rsidDel="000B1726">
          <w:delText xml:space="preserve">Supplementary </w:delText>
        </w:r>
      </w:del>
      <w:ins w:id="122" w:author="Hoover, Christopher@CDPH" w:date="2023-11-27T20:52:00Z">
        <w:r w:rsidR="000B1726">
          <w:t>Appendix</w:t>
        </w:r>
        <w:r w:rsidR="000B1726">
          <w:t xml:space="preserve"> </w:t>
        </w:r>
      </w:ins>
      <w:r w:rsidR="00632025">
        <w:t xml:space="preserve">Figure </w:t>
      </w:r>
      <w:ins w:id="123" w:author="Hoover, Christopher@CDPH" w:date="2023-11-27T21:02:00Z">
        <w:r w:rsidR="0012021B">
          <w:t>S</w:t>
        </w:r>
      </w:ins>
      <w:ins w:id="124" w:author="Hoover, Christopher@CDPH" w:date="2023-11-24T17:37:00Z">
        <w:r w:rsidR="00141044">
          <w:t>2</w:t>
        </w:r>
      </w:ins>
      <w:ins w:id="125" w:author="Hoover, Christopher@CDPH" w:date="2023-11-27T20:52:00Z">
        <w:r w:rsidR="000B1726" w:rsidRPr="00A104A8">
          <w:rPr>
            <w:vertAlign w:val="superscript"/>
          </w:rPr>
          <w:t>i</w:t>
        </w:r>
      </w:ins>
      <w:del w:id="126" w:author="Hoover, Christopher@CDPH" w:date="2023-11-24T17:37:00Z">
        <w:r w:rsidR="006E76FD" w:rsidDel="00141044">
          <w:delText>1</w:delText>
        </w:r>
      </w:del>
      <w:r w:rsidR="006E76FD">
        <w:t xml:space="preserve">), providing confidence in counterfactual </w:t>
      </w:r>
      <w:r w:rsidR="006E76FD" w:rsidRPr="005C70CD">
        <w:t>estimates used to estimate outcomes averted.</w:t>
      </w:r>
      <w:r w:rsidR="005C70CD" w:rsidRPr="005C70CD">
        <w:t xml:space="preserve"> </w:t>
      </w:r>
    </w:p>
    <w:p w14:paraId="161E81DA" w14:textId="7D8404F5" w:rsidR="0047165F" w:rsidRDefault="0047165F" w:rsidP="00D9640E">
      <w:pPr>
        <w:pStyle w:val="BodyText"/>
        <w:ind w:firstLine="720"/>
      </w:pPr>
      <w:r>
        <w:t>From th</w:t>
      </w:r>
      <w:r w:rsidR="001247DC">
        <w:t>is</w:t>
      </w:r>
      <w:r>
        <w:t xml:space="preserve"> model, it was estimated that in the </w:t>
      </w:r>
      <w:r w:rsidR="00637F00">
        <w:t>eight</w:t>
      </w:r>
      <w:r>
        <w:t xml:space="preserve"> months following the </w:t>
      </w:r>
      <w:r w:rsidR="00B827FD">
        <w:t>policy</w:t>
      </w:r>
      <w:r>
        <w:t xml:space="preserve">, </w:t>
      </w:r>
      <w:r w:rsidR="00CE5863">
        <w:t>160</w:t>
      </w:r>
      <w:r w:rsidR="0084799B">
        <w:t>,</w:t>
      </w:r>
      <w:r w:rsidR="00CE5863">
        <w:t>892 (95%CI: 108</w:t>
      </w:r>
      <w:r w:rsidR="0084799B">
        <w:t>,</w:t>
      </w:r>
      <w:r w:rsidR="00CE5863">
        <w:t xml:space="preserve">878 </w:t>
      </w:r>
      <w:r w:rsidR="0084799B">
        <w:t>–</w:t>
      </w:r>
      <w:r w:rsidR="00CE5863">
        <w:t xml:space="preserve"> 221</w:t>
      </w:r>
      <w:r w:rsidR="0084799B">
        <w:t>,</w:t>
      </w:r>
      <w:r w:rsidR="00CE5863">
        <w:t xml:space="preserve">815) </w:t>
      </w:r>
      <w:r>
        <w:t>cases</w:t>
      </w:r>
      <w:r w:rsidR="2A0557E1">
        <w:t xml:space="preserve"> </w:t>
      </w:r>
      <w:r>
        <w:t xml:space="preserve">were averted in VEM Q1 </w:t>
      </w:r>
      <w:r w:rsidR="6EE0A236">
        <w:t>ZIP</w:t>
      </w:r>
      <w:r>
        <w:t xml:space="preserve"> codes.</w:t>
      </w:r>
      <w:r w:rsidR="008D689A">
        <w:t xml:space="preserve"> This represents 30.3% of all </w:t>
      </w:r>
      <w:r w:rsidR="20C8B6EB">
        <w:t xml:space="preserve">expected </w:t>
      </w:r>
      <w:r w:rsidR="008D689A">
        <w:t xml:space="preserve">cases that would have occurred in VEM Q1 </w:t>
      </w:r>
      <w:r w:rsidR="47EC1811">
        <w:t xml:space="preserve">between </w:t>
      </w:r>
      <w:r w:rsidR="00CD6F7B">
        <w:t xml:space="preserve">March </w:t>
      </w:r>
      <w:r w:rsidR="00F17CC6">
        <w:t>1</w:t>
      </w:r>
      <w:r w:rsidR="00CD6F7B">
        <w:t xml:space="preserve"> and November 1,</w:t>
      </w:r>
      <w:r w:rsidR="47EC1811">
        <w:t xml:space="preserve"> </w:t>
      </w:r>
      <w:proofErr w:type="gramStart"/>
      <w:r w:rsidR="47EC1811">
        <w:t>2021</w:t>
      </w:r>
      <w:proofErr w:type="gramEnd"/>
      <w:r w:rsidR="47EC1811">
        <w:t xml:space="preserve"> in the absence of the </w:t>
      </w:r>
      <w:r w:rsidR="00B827FD">
        <w:t>policy</w:t>
      </w:r>
      <w:r w:rsidR="5F495464">
        <w:t>.</w:t>
      </w:r>
      <w:r>
        <w:t xml:space="preserve"> Most of the </w:t>
      </w:r>
      <w:r w:rsidR="001247DC">
        <w:t>cases</w:t>
      </w:r>
      <w:r>
        <w:t xml:space="preserve"> averted in this time </w:t>
      </w:r>
      <w:del w:id="127" w:author="Hoover, Christopher@CDPH" w:date="2023-11-24T17:37:00Z">
        <w:r w:rsidDel="00141044">
          <w:delText xml:space="preserve">period </w:delText>
        </w:r>
      </w:del>
      <w:r>
        <w:t>came after July 1, 2021</w:t>
      </w:r>
      <w:r w:rsidR="00AB78D9">
        <w:t>,</w:t>
      </w:r>
      <w:r>
        <w:t xml:space="preserve"> </w:t>
      </w:r>
      <w:r w:rsidR="00AB78D9">
        <w:t>during</w:t>
      </w:r>
      <w:r>
        <w:t xml:space="preserve"> the beginning of California’s Delta variant wave (</w:t>
      </w:r>
      <w:r w:rsidR="00666E1D">
        <w:t>Exhibit 2</w:t>
      </w:r>
      <w:r w:rsidR="001247DC">
        <w:t>)</w:t>
      </w:r>
      <w:r>
        <w:t xml:space="preserve">. However, </w:t>
      </w:r>
      <w:r w:rsidR="003A30A8">
        <w:t xml:space="preserve">22,875 (95%CI: 16,067 – 30,582) </w:t>
      </w:r>
      <w:r>
        <w:t>cases were averted in the first two months following the equity allocation.</w:t>
      </w:r>
    </w:p>
    <w:p w14:paraId="67064D93" w14:textId="05482AA7" w:rsidR="00D96DBA" w:rsidRDefault="00A17ADD" w:rsidP="00AA31F8">
      <w:pPr>
        <w:pStyle w:val="BodyText"/>
        <w:ind w:firstLine="720"/>
      </w:pPr>
      <w:r>
        <w:t xml:space="preserve">While 27% of California’s population resides in VEM Q1 areas, residents in VEM Q1 accounted for </w:t>
      </w:r>
      <w:r w:rsidR="00FD006F">
        <w:t>37% of cases</w:t>
      </w:r>
      <w:r>
        <w:t xml:space="preserve"> in the two months before the </w:t>
      </w:r>
      <w:r w:rsidR="1DEA60E8">
        <w:t>policy</w:t>
      </w:r>
      <w:r w:rsidR="3D092DF7">
        <w:t xml:space="preserve"> was </w:t>
      </w:r>
      <w:r w:rsidR="00384A98">
        <w:t>implement</w:t>
      </w:r>
      <w:r w:rsidR="3D092DF7">
        <w:t>ed</w:t>
      </w:r>
      <w:r>
        <w:t xml:space="preserve"> (</w:t>
      </w:r>
      <w:r w:rsidR="00666E1D">
        <w:t>Exhibit 3</w:t>
      </w:r>
      <w:r>
        <w:t xml:space="preserve">). </w:t>
      </w:r>
      <w:r w:rsidR="006D57F2">
        <w:t>E</w:t>
      </w:r>
      <w:r>
        <w:t xml:space="preserve">xcess COVID-19 cases </w:t>
      </w:r>
      <w:r w:rsidR="002B32CB">
        <w:t>among the least advantaged VEM Q1 communities prioritized by the policy</w:t>
      </w:r>
      <w:r>
        <w:t xml:space="preserve"> were reduced </w:t>
      </w:r>
      <w:r w:rsidR="006D57F2">
        <w:t>in the post-policy period (Exhibit 3, blue line)</w:t>
      </w:r>
      <w:r w:rsidR="002C0E50">
        <w:t>, while</w:t>
      </w:r>
      <w:r>
        <w:t xml:space="preserve"> </w:t>
      </w:r>
      <w:r w:rsidR="002C0E50">
        <w:t xml:space="preserve">counterfactual estimates suggest that disparities would have persisted unabated without the </w:t>
      </w:r>
      <w:r w:rsidR="006D57F2">
        <w:t xml:space="preserve">policy </w:t>
      </w:r>
      <w:r w:rsidR="002C0E50">
        <w:t xml:space="preserve">(Exhibit 3, orange line). </w:t>
      </w:r>
      <w:r w:rsidR="52336B64">
        <w:t xml:space="preserve">In fact, </w:t>
      </w:r>
      <w:r w:rsidR="0022671B">
        <w:t>in A</w:t>
      </w:r>
      <w:r>
        <w:t>pril and again in July</w:t>
      </w:r>
      <w:r w:rsidR="00060CB1">
        <w:t xml:space="preserve"> 2021</w:t>
      </w:r>
      <w:r>
        <w:t xml:space="preserve">, the </w:t>
      </w:r>
      <w:r w:rsidR="008C71B8">
        <w:t>proportion</w:t>
      </w:r>
      <w:r>
        <w:t xml:space="preserve"> of </w:t>
      </w:r>
      <w:r w:rsidR="5D3E5ED2">
        <w:t xml:space="preserve">overall </w:t>
      </w:r>
      <w:r>
        <w:t xml:space="preserve">cases </w:t>
      </w:r>
      <w:r w:rsidR="008C71B8">
        <w:t xml:space="preserve">occurring </w:t>
      </w:r>
      <w:r>
        <w:t xml:space="preserve">in VEM Q1 </w:t>
      </w:r>
      <w:r w:rsidR="671E4396">
        <w:t>matched the</w:t>
      </w:r>
      <w:r>
        <w:t xml:space="preserve"> </w:t>
      </w:r>
      <w:r w:rsidR="671E4396">
        <w:t>proportion of the state</w:t>
      </w:r>
      <w:r>
        <w:t xml:space="preserve"> population </w:t>
      </w:r>
      <w:r w:rsidR="0022671B">
        <w:t>residing</w:t>
      </w:r>
      <w:r w:rsidR="671E4396">
        <w:t xml:space="preserve"> in</w:t>
      </w:r>
      <w:r w:rsidR="1DEA60E8">
        <w:t xml:space="preserve"> VEM Q1</w:t>
      </w:r>
      <w:r w:rsidR="0022671B">
        <w:t xml:space="preserve">, </w:t>
      </w:r>
      <w:r>
        <w:t xml:space="preserve">suggesting </w:t>
      </w:r>
      <w:r w:rsidR="121A2099">
        <w:t xml:space="preserve">that the burden of disease in these communities was </w:t>
      </w:r>
      <w:r w:rsidR="006D57F2">
        <w:t xml:space="preserve">briefly </w:t>
      </w:r>
      <w:r w:rsidR="121A2099">
        <w:t>not dispro</w:t>
      </w:r>
      <w:r w:rsidR="009E0B8E">
        <w:t>po</w:t>
      </w:r>
      <w:r w:rsidR="121A2099">
        <w:t>rtionate</w:t>
      </w:r>
      <w:r>
        <w:t xml:space="preserve"> (</w:t>
      </w:r>
      <w:r w:rsidR="00666E1D">
        <w:t>Exhibit 3</w:t>
      </w:r>
      <w:r w:rsidR="00753691">
        <w:t xml:space="preserve">, </w:t>
      </w:r>
      <w:r w:rsidR="002C0E50">
        <w:t>blue</w:t>
      </w:r>
      <w:r w:rsidR="00753691">
        <w:t xml:space="preserve"> line </w:t>
      </w:r>
      <w:r w:rsidR="0006092D">
        <w:t>overlapping</w:t>
      </w:r>
      <w:r w:rsidR="00753691">
        <w:t xml:space="preserve"> horizontal dashed lines</w:t>
      </w:r>
      <w:r>
        <w:t>).</w:t>
      </w:r>
    </w:p>
    <w:p w14:paraId="6A4B8895" w14:textId="467F63A2" w:rsidR="001247DC" w:rsidRDefault="001247DC" w:rsidP="00AA31F8">
      <w:pPr>
        <w:pStyle w:val="BodyText"/>
        <w:ind w:firstLine="720"/>
      </w:pPr>
      <w:r>
        <w:lastRenderedPageBreak/>
        <w:t xml:space="preserve">Results from the same analyses estimating the impact of the </w:t>
      </w:r>
      <w:r w:rsidR="00B827FD">
        <w:t>policy</w:t>
      </w:r>
      <w:r>
        <w:t xml:space="preserve"> on COVID-19 hospitalizations and deaths are reported in detail in the </w:t>
      </w:r>
      <w:del w:id="128" w:author="Hoover, Christopher@CDPH" w:date="2023-11-27T20:52:00Z">
        <w:r w:rsidDel="007D1C40">
          <w:delText>supplementary material</w:delText>
        </w:r>
      </w:del>
      <w:ins w:id="129" w:author="Hoover, Christopher@CDPH" w:date="2023-11-27T20:53:00Z">
        <w:r w:rsidR="007D1C40">
          <w:t xml:space="preserve">Appendix Figures </w:t>
        </w:r>
      </w:ins>
      <w:ins w:id="130" w:author="Hoover, Christopher@CDPH" w:date="2023-11-27T21:02:00Z">
        <w:r w:rsidR="002C33CA">
          <w:t>S</w:t>
        </w:r>
      </w:ins>
      <w:ins w:id="131" w:author="Hoover, Christopher@CDPH" w:date="2023-11-27T20:56:00Z">
        <w:r w:rsidR="00D05063">
          <w:t>3-</w:t>
        </w:r>
      </w:ins>
      <w:ins w:id="132" w:author="Hoover, Christopher@CDPH" w:date="2023-11-27T21:02:00Z">
        <w:r w:rsidR="002C33CA">
          <w:t>S</w:t>
        </w:r>
      </w:ins>
      <w:ins w:id="133" w:author="Hoover, Christopher@CDPH" w:date="2023-11-27T20:56:00Z">
        <w:r w:rsidR="00187459">
          <w:t>8</w:t>
        </w:r>
        <w:r w:rsidR="00187459" w:rsidRPr="00187459">
          <w:rPr>
            <w:vertAlign w:val="superscript"/>
            <w:rPrChange w:id="134" w:author="Hoover, Christopher@CDPH" w:date="2023-11-27T20:56:00Z">
              <w:rPr/>
            </w:rPrChange>
          </w:rPr>
          <w:t>i</w:t>
        </w:r>
      </w:ins>
      <w:r>
        <w:t>. In brief, 10,248 (95%CI: 6,111 – 14,853) hospitalizations and 679 (95%CI: -32 – 1,451) deaths were estimated to be averted due to the policy.</w:t>
      </w:r>
    </w:p>
    <w:bookmarkEnd w:id="108"/>
    <w:p w14:paraId="00000051" w14:textId="788B4765" w:rsidR="000506CF" w:rsidRDefault="0098278E">
      <w:pPr>
        <w:pStyle w:val="Heading3"/>
      </w:pPr>
      <w:r>
        <w:t>Discussion</w:t>
      </w:r>
    </w:p>
    <w:p w14:paraId="5B9C6340" w14:textId="2AFE3D3C" w:rsidR="00182DB6" w:rsidRDefault="2C18A66B" w:rsidP="005E708D">
      <w:pPr>
        <w:ind w:firstLine="720"/>
      </w:pPr>
      <w:r>
        <w:t xml:space="preserve">Equity-based </w:t>
      </w:r>
      <w:r w:rsidR="1F070469">
        <w:t>policies</w:t>
      </w:r>
      <w:r>
        <w:t xml:space="preserve"> to </w:t>
      </w:r>
      <w:r w:rsidR="5B8BD696">
        <w:t>guide</w:t>
      </w:r>
      <w:r>
        <w:t xml:space="preserve"> public health </w:t>
      </w:r>
      <w:r w:rsidR="41723A6E">
        <w:t>programs</w:t>
      </w:r>
      <w:r w:rsidR="07764303">
        <w:t xml:space="preserve"> </w:t>
      </w:r>
      <w:r w:rsidR="5BD644F8">
        <w:t>and resource allocation</w:t>
      </w:r>
      <w:r>
        <w:t xml:space="preserve"> </w:t>
      </w:r>
      <w:r w:rsidR="506AD691">
        <w:t xml:space="preserve">are critical to </w:t>
      </w:r>
      <w:r w:rsidR="56533193">
        <w:t>addressing</w:t>
      </w:r>
      <w:r w:rsidR="506AD691">
        <w:t xml:space="preserve"> health </w:t>
      </w:r>
      <w:r w:rsidR="47CA8E58">
        <w:t>disparities</w:t>
      </w:r>
      <w:r w:rsidR="007D20A1">
        <w:t>.</w:t>
      </w:r>
      <w:r w:rsidR="47CA8E58">
        <w:t xml:space="preserve"> </w:t>
      </w:r>
      <w:r w:rsidR="23731E65">
        <w:t xml:space="preserve">The effectiveness of these policies, however, </w:t>
      </w:r>
      <w:r w:rsidR="78189C86">
        <w:t>often lacks</w:t>
      </w:r>
      <w:r w:rsidR="59C54396">
        <w:t xml:space="preserve"> rigorous</w:t>
      </w:r>
      <w:r w:rsidR="007D20A1">
        <w:t xml:space="preserve"> </w:t>
      </w:r>
      <w:r w:rsidR="406FFC92">
        <w:t>evaluat</w:t>
      </w:r>
      <w:r w:rsidR="2E2FBFD5">
        <w:t>ion</w:t>
      </w:r>
      <w:r w:rsidR="506AD691">
        <w:t xml:space="preserve">. </w:t>
      </w:r>
      <w:r w:rsidR="393CE7E5">
        <w:t xml:space="preserve">Throughout the COVID-19 pandemic, </w:t>
      </w:r>
      <w:del w:id="135" w:author="Hoover, Christopher@CDPH" w:date="2023-11-24T19:38:00Z">
        <w:r w:rsidR="393CE7E5" w:rsidDel="00B35B97">
          <w:delText xml:space="preserve">the </w:delText>
        </w:r>
      </w:del>
      <w:r w:rsidR="00E005C4">
        <w:t>CDPH</w:t>
      </w:r>
      <w:r w:rsidR="00E005C4">
        <w:rPr>
          <w:rStyle w:val="CommentReference"/>
        </w:rPr>
        <w:t xml:space="preserve"> </w:t>
      </w:r>
      <w:r w:rsidR="00D705D5">
        <w:t>us</w:t>
      </w:r>
      <w:r w:rsidR="393CE7E5">
        <w:t xml:space="preserve">ed area-based </w:t>
      </w:r>
      <w:r w:rsidR="301B93FE">
        <w:t xml:space="preserve">socioeconomic </w:t>
      </w:r>
      <w:r w:rsidR="393CE7E5">
        <w:t xml:space="preserve">measures such as the </w:t>
      </w:r>
      <w:r w:rsidR="45E29BAA">
        <w:t>VEM</w:t>
      </w:r>
      <w:r w:rsidR="393CE7E5">
        <w:t xml:space="preserve"> to aid equity-</w:t>
      </w:r>
      <w:del w:id="136" w:author="Hoover, Christopher@CDPH" w:date="2023-11-24T17:38:00Z">
        <w:r w:rsidR="393CE7E5" w:rsidDel="00141044">
          <w:delText xml:space="preserve">based </w:delText>
        </w:r>
      </w:del>
      <w:ins w:id="137" w:author="Hoover, Christopher@CDPH" w:date="2023-11-24T17:38:00Z">
        <w:r w:rsidR="00141044">
          <w:t xml:space="preserve">focused </w:t>
        </w:r>
      </w:ins>
      <w:r w:rsidR="393CE7E5">
        <w:t>policies</w:t>
      </w:r>
      <w:r w:rsidR="45510624">
        <w:t xml:space="preserve">. In this analysis, we </w:t>
      </w:r>
      <w:r w:rsidR="62B5CE0C">
        <w:t>demonstrate</w:t>
      </w:r>
      <w:r w:rsidR="45510624">
        <w:t xml:space="preserve"> that one such policy to distribute more vaccines to </w:t>
      </w:r>
      <w:r w:rsidR="322785B3">
        <w:t>less advantaged communities</w:t>
      </w:r>
      <w:r w:rsidR="2456F3D8">
        <w:t xml:space="preserve"> led to increased vaccination rates and subsequent </w:t>
      </w:r>
      <w:r w:rsidR="23254276">
        <w:t xml:space="preserve">decreases in COVID-19 cases, hospitalizations, and </w:t>
      </w:r>
      <w:r w:rsidR="00314C02">
        <w:t>death</w:t>
      </w:r>
      <w:r w:rsidR="2339E330">
        <w:t>s</w:t>
      </w:r>
      <w:r w:rsidR="59FD22B3">
        <w:t xml:space="preserve"> </w:t>
      </w:r>
      <w:r w:rsidR="005157FD">
        <w:t>among the prioritized population</w:t>
      </w:r>
      <w:r w:rsidR="00314C02">
        <w:t>s</w:t>
      </w:r>
      <w:ins w:id="138" w:author="Hoover, Christopher@CDPH" w:date="2023-11-27T20:19:00Z">
        <w:r w:rsidR="0044588C">
          <w:t xml:space="preserve"> that were disproportionately affected by the COVID-19 pandemic</w:t>
        </w:r>
      </w:ins>
      <w:r w:rsidR="48AB8A4F">
        <w:t>.</w:t>
      </w:r>
      <w:r w:rsidR="736E31D5">
        <w:t xml:space="preserve"> </w:t>
      </w:r>
      <w:r w:rsidR="31124524">
        <w:t xml:space="preserve">Specifically, we estimate that vaccination rates increased </w:t>
      </w:r>
      <w:r w:rsidR="34002680">
        <w:t>28.4</w:t>
      </w:r>
      <w:r w:rsidR="004663AE">
        <w:t>%</w:t>
      </w:r>
      <w:r w:rsidR="6CB394FA">
        <w:t xml:space="preserve">, and </w:t>
      </w:r>
      <w:r w:rsidR="34002680">
        <w:t>more than 160,000</w:t>
      </w:r>
      <w:r w:rsidR="6CB394FA">
        <w:t xml:space="preserve"> cases, </w:t>
      </w:r>
      <w:r w:rsidR="04BEF8EE">
        <w:t>10,000</w:t>
      </w:r>
      <w:r w:rsidR="6CB394FA">
        <w:t xml:space="preserve"> hospitalizations, and </w:t>
      </w:r>
      <w:r w:rsidR="0DDAF923">
        <w:t xml:space="preserve">670 </w:t>
      </w:r>
      <w:r w:rsidR="15C59D19">
        <w:t>mortalities</w:t>
      </w:r>
      <w:r w:rsidR="6CB394FA">
        <w:t xml:space="preserve"> were averted </w:t>
      </w:r>
      <w:r w:rsidR="00314C02">
        <w:t>because of</w:t>
      </w:r>
      <w:r w:rsidR="6CB394FA">
        <w:t xml:space="preserve"> the policy.</w:t>
      </w:r>
    </w:p>
    <w:p w14:paraId="09E66032" w14:textId="32604F6D" w:rsidR="00D406EF" w:rsidRDefault="00BE2AF5" w:rsidP="005E708D">
      <w:pPr>
        <w:ind w:firstLine="720"/>
      </w:pPr>
      <w:r>
        <w:t>Our estimate of a</w:t>
      </w:r>
      <w:r w:rsidR="00987BEF">
        <w:t xml:space="preserve"> </w:t>
      </w:r>
      <w:r w:rsidR="000126A9">
        <w:t>2</w:t>
      </w:r>
      <w:r w:rsidR="00E44D5D">
        <w:t>8.4</w:t>
      </w:r>
      <w:r w:rsidR="00A33AB7">
        <w:t>% increase in the vaccination rate in VEM Q1</w:t>
      </w:r>
      <w:r w:rsidR="001E4382">
        <w:t xml:space="preserve"> areas</w:t>
      </w:r>
      <w:r w:rsidR="00A33AB7">
        <w:t xml:space="preserve"> </w:t>
      </w:r>
      <w:r w:rsidR="00DE55E6">
        <w:t xml:space="preserve">in the four weeks following the policy </w:t>
      </w:r>
      <w:r w:rsidR="001E4382">
        <w:t xml:space="preserve">compared to all other areas </w:t>
      </w:r>
      <w:r w:rsidR="00CA58CD">
        <w:t>varied</w:t>
      </w:r>
      <w:r w:rsidR="00E3455F">
        <w:t xml:space="preserve"> in </w:t>
      </w:r>
      <w:r w:rsidR="001E4382">
        <w:t xml:space="preserve">sensitivity analyses </w:t>
      </w:r>
      <w:r w:rsidR="00E3455F">
        <w:t xml:space="preserve">that tested key assumptions </w:t>
      </w:r>
      <w:r w:rsidR="00CA58CD">
        <w:t>of</w:t>
      </w:r>
      <w:r w:rsidR="00E3455F">
        <w:t xml:space="preserve"> the base</w:t>
      </w:r>
      <w:r w:rsidR="0076255A">
        <w:t xml:space="preserve"> model</w:t>
      </w:r>
      <w:r w:rsidR="00C878A6">
        <w:t xml:space="preserve">. </w:t>
      </w:r>
      <w:r w:rsidR="46F6A2CF">
        <w:t>When c</w:t>
      </w:r>
      <w:r w:rsidR="00C878A6">
        <w:t xml:space="preserve">ompared only to VEM Q2 </w:t>
      </w:r>
      <w:r w:rsidR="00C878A6">
        <w:lastRenderedPageBreak/>
        <w:t xml:space="preserve">areas, </w:t>
      </w:r>
      <w:r w:rsidR="0076255A">
        <w:t>we estimate</w:t>
      </w:r>
      <w:r w:rsidR="00C878A6">
        <w:t xml:space="preserve"> a </w:t>
      </w:r>
      <w:r w:rsidR="00536712">
        <w:t>20.7</w:t>
      </w:r>
      <w:r w:rsidR="0083406C">
        <w:t>% increase</w:t>
      </w:r>
      <w:r w:rsidR="00CB3E70">
        <w:t>, while comparing only the upper half of VEM Q1 to the lower half of VEM Q2 results in a further attenuate</w:t>
      </w:r>
      <w:r w:rsidR="00243174">
        <w:t>d</w:t>
      </w:r>
      <w:r w:rsidR="00DD5ADC">
        <w:t xml:space="preserve"> </w:t>
      </w:r>
      <w:del w:id="139" w:author="Hoover, Christopher@CDPH" w:date="2023-11-24T17:39:00Z">
        <w:r w:rsidR="00DD5ADC" w:rsidDel="00141044">
          <w:delText>estimate of</w:delText>
        </w:r>
        <w:r w:rsidR="005F459F" w:rsidDel="00141044">
          <w:delText xml:space="preserve"> a</w:delText>
        </w:r>
        <w:r w:rsidR="00E25F62" w:rsidDel="00141044">
          <w:delText>n</w:delText>
        </w:r>
        <w:r w:rsidR="00CB3E70" w:rsidDel="00141044">
          <w:delText xml:space="preserve"> </w:delText>
        </w:r>
      </w:del>
      <w:r w:rsidR="00536712">
        <w:t>8.9</w:t>
      </w:r>
      <w:r w:rsidR="00CB3E70">
        <w:t>%</w:t>
      </w:r>
      <w:r w:rsidR="00E25F62">
        <w:t xml:space="preserve"> increase</w:t>
      </w:r>
      <w:r w:rsidR="00243174">
        <w:t>.</w:t>
      </w:r>
      <w:r w:rsidR="0076255A">
        <w:t xml:space="preserve"> </w:t>
      </w:r>
      <w:r w:rsidR="48E0A520">
        <w:t xml:space="preserve">While </w:t>
      </w:r>
      <w:r w:rsidR="6B0BB6FB">
        <w:t>o</w:t>
      </w:r>
      <w:r w:rsidR="6C56D83F">
        <w:t>ur</w:t>
      </w:r>
      <w:r w:rsidR="4F70E73D">
        <w:t xml:space="preserve"> </w:t>
      </w:r>
      <w:r w:rsidR="00DD5ADC">
        <w:t xml:space="preserve">negative controls analysis suggests there were significant increases in </w:t>
      </w:r>
      <w:r w:rsidR="11468EDF">
        <w:t>vaccination rates in both</w:t>
      </w:r>
      <w:r w:rsidR="00DD5ADC">
        <w:t xml:space="preserve"> VEM Q2 and Q3 </w:t>
      </w:r>
      <w:r w:rsidR="76DB2179">
        <w:t>communities</w:t>
      </w:r>
      <w:r w:rsidR="00DD5ADC">
        <w:t xml:space="preserve"> compared to </w:t>
      </w:r>
      <w:r w:rsidR="3B298A98">
        <w:t xml:space="preserve">those in </w:t>
      </w:r>
      <w:r w:rsidR="00DD5ADC">
        <w:t>Q4</w:t>
      </w:r>
      <w:r w:rsidR="4E2784F0">
        <w:t>,</w:t>
      </w:r>
      <w:r w:rsidR="007B4DA1">
        <w:t xml:space="preserve"> </w:t>
      </w:r>
      <w:r w:rsidR="4E2784F0">
        <w:t>a</w:t>
      </w:r>
      <w:r w:rsidR="00BB433A">
        <w:t xml:space="preserve">djustment for the proportion of the population that was vaccinated before and after the policy was implemented had very little effect on these estimates. </w:t>
      </w:r>
      <w:r w:rsidR="00EC1B30">
        <w:t>Together, these results</w:t>
      </w:r>
      <w:r w:rsidR="00480A02">
        <w:t xml:space="preserve"> may suggest the presence of additional factors that influenced vaccination rates at the time the policy was implemented</w:t>
      </w:r>
      <w:r w:rsidR="00272FE0">
        <w:t xml:space="preserve">. </w:t>
      </w:r>
      <w:r w:rsidR="000950A1">
        <w:t xml:space="preserve">Another potential explanation is that VEM Q1 and Q2 ZIPS often border each other, leading to potential for spillover effects of the policy </w:t>
      </w:r>
      <w:r w:rsidR="00713005">
        <w:t xml:space="preserve">into VEM Q2 ZIPS. </w:t>
      </w:r>
      <w:r w:rsidR="00272FE0">
        <w:t xml:space="preserve">Regardless, </w:t>
      </w:r>
      <w:r w:rsidR="00713005">
        <w:t>the equity allocation appears to have led to at least an 8.9% increase in the vaccination rate among intended VEM Q1 residents</w:t>
      </w:r>
      <w:r w:rsidR="00480A02">
        <w:t>.</w:t>
      </w:r>
    </w:p>
    <w:p w14:paraId="2BC3A27C" w14:textId="39CF90E8" w:rsidR="00397D62" w:rsidRDefault="00F77DE1" w:rsidP="00B827FD">
      <w:pPr>
        <w:ind w:firstLine="720"/>
      </w:pPr>
      <w:r>
        <w:t>T</w:t>
      </w:r>
      <w:r w:rsidR="6237CBC8">
        <w:t>h</w:t>
      </w:r>
      <w:r w:rsidR="00A75605">
        <w:t>e increase</w:t>
      </w:r>
      <w:r>
        <w:t>d</w:t>
      </w:r>
      <w:r w:rsidR="00A75605">
        <w:t xml:space="preserve"> vaccination</w:t>
      </w:r>
      <w:r>
        <w:t xml:space="preserve"> rate</w:t>
      </w:r>
      <w:r w:rsidR="00A75605">
        <w:t xml:space="preserve"> among VEM Q1 communities also resulted in </w:t>
      </w:r>
      <w:r w:rsidR="67AA1A26">
        <w:t xml:space="preserve">significant decreases in COVID-19 outcomes. </w:t>
      </w:r>
      <w:r w:rsidR="1F3AC98F">
        <w:t xml:space="preserve">Over the </w:t>
      </w:r>
      <w:r w:rsidR="19D6817E">
        <w:t>eight</w:t>
      </w:r>
      <w:r w:rsidR="1F3AC98F">
        <w:t xml:space="preserve"> months after the </w:t>
      </w:r>
      <w:r w:rsidR="00B827FD">
        <w:t>policy</w:t>
      </w:r>
      <w:r w:rsidR="1F3AC98F">
        <w:t xml:space="preserve">, </w:t>
      </w:r>
      <w:r w:rsidR="19D6817E">
        <w:t>more than</w:t>
      </w:r>
      <w:r w:rsidR="1F3AC98F">
        <w:t xml:space="preserve"> 1</w:t>
      </w:r>
      <w:r w:rsidR="19D6817E">
        <w:t>6</w:t>
      </w:r>
      <w:r w:rsidR="1F3AC98F">
        <w:t xml:space="preserve">0,000 cases, </w:t>
      </w:r>
      <w:r w:rsidR="19D6817E">
        <w:t>10</w:t>
      </w:r>
      <w:r w:rsidR="2408017C">
        <w:t xml:space="preserve">,000 hospitalizations, and </w:t>
      </w:r>
      <w:r w:rsidR="10E67774">
        <w:t>670</w:t>
      </w:r>
      <w:r w:rsidR="00637A97">
        <w:t xml:space="preserve"> death</w:t>
      </w:r>
      <w:r w:rsidR="19D6817E">
        <w:t>s</w:t>
      </w:r>
      <w:r w:rsidR="2408017C">
        <w:t xml:space="preserve"> were averted among VEM Q1 residents.</w:t>
      </w:r>
      <w:r w:rsidR="452EDBAA">
        <w:t xml:space="preserve"> </w:t>
      </w:r>
      <w:r w:rsidR="289F8296">
        <w:t xml:space="preserve">These </w:t>
      </w:r>
      <w:r w:rsidR="02C5CE82">
        <w:t>results</w:t>
      </w:r>
      <w:r w:rsidR="289F8296">
        <w:t xml:space="preserve"> </w:t>
      </w:r>
      <w:r w:rsidR="6E468CAB">
        <w:t xml:space="preserve">corroborate </w:t>
      </w:r>
      <w:r w:rsidR="45C3F426">
        <w:t xml:space="preserve">prior theoretical </w:t>
      </w:r>
      <w:r w:rsidR="009274D7">
        <w:t>work</w:t>
      </w:r>
      <w:r w:rsidR="45C3F426">
        <w:t xml:space="preserve"> that </w:t>
      </w:r>
      <w:r w:rsidR="009274D7">
        <w:t xml:space="preserve">found </w:t>
      </w:r>
      <w:r w:rsidR="45C3F426">
        <w:t>vaccine</w:t>
      </w:r>
      <w:r w:rsidR="23A1F346">
        <w:t xml:space="preserve"> distribution to disadvantaged communities can </w:t>
      </w:r>
      <w:r w:rsidR="2C5449CC">
        <w:t>reduce</w:t>
      </w:r>
      <w:r w:rsidR="01BC77E7">
        <w:t xml:space="preserve"> </w:t>
      </w:r>
      <w:r w:rsidR="2C5449CC">
        <w:t>in</w:t>
      </w:r>
      <w:r w:rsidR="01BC77E7">
        <w:t>equit</w:t>
      </w:r>
      <w:r w:rsidR="2C5449CC">
        <w:t>ies</w:t>
      </w:r>
      <w:r w:rsidR="01BC77E7">
        <w:t xml:space="preserve"> in COVID-19 outcomes</w:t>
      </w:r>
      <w:r w:rsidR="62EA9A68">
        <w:t xml:space="preserve"> </w:t>
      </w:r>
      <w:r w:rsidR="00370755">
        <w:fldChar w:fldCharType="begin"/>
      </w:r>
      <w:r w:rsidR="00096D17">
        <w:instrText xml:space="preserve"> ADDIN ZOTERO_ITEM CSL_CITATION {"citationID":"UyXaQ869","properties":{"formattedCitation":"(11)","plainCitation":"(11)","noteIndex":0},"citationItems":[{"id":736,"uris":["http://zotero.org/users/3463997/items/WTSX5R3J"],"uri":["http://zotero.org/users/3463997/items/WTSX5R3J"],"itemData":{"id":736,"type":"article-journal","abstract":"Balancing social utility and equity in distributing limited vaccines is a critical policy concern for protecting against the prolonged COVID-19 pandemic and future health emergencies. What is the nature of the trade-off between maximizing collective welfare and minimizing disparities between more and less privileged communities? To evaluate vaccination strategies, we propose an epidemic model that explicitly accounts for both demographic and mobility differences among communities and their associations with heterogeneous COVID-19 risks, then calibrate it with large-scale data. Using this model, we find that social utility and equity can be simultaneously improved when vaccine access is prioritized for the most disadvantaged communities, which holds even when such communities manifest considerable vaccine reluctance. Nevertheless, equity among distinct demographic features may conflict; for example, low-income neighbourhoods might have fewer elder citizens. We design two behaviour-and-demography-aware indices, community risk and societal risk, which capture the risks communities face and those they impose on society from not being vaccinated, to inform the design of comprehensive vaccine distribution strategies. Our study provides a framework for uniting utility and equity-based considerations in vaccine distribution and sheds light on how to balance multiple ethical values in complex settings for epidemic control.","container-title":"Nature Human Behaviour","DOI":"10.1038/s41562-022-01429-0","ISSN":"2397-3374","issue":"11","journalAbbreviation":"Nat Hum Behav","language":"en","note":"number: 11\npublisher: Nature Publishing Group","page":"1503-1514","source":"www.nature.com","title":"Strategic COVID-19 vaccine distribution can simultaneously elevate social utility and equity","volume":"6","author":[{"family":"Chen","given":"Lin"},{"family":"Xu","given":"Fengli"},{"family":"Han","given":"Zhenyu"},{"family":"Tang","given":"Kun"},{"family":"Hui","given":"Pan"},{"family":"Evans","given":"James"},{"family":"Li","given":"Yong"}],"issued":{"date-parts":[["2022",11]]}}}],"schema":"https://github.com/citation-style-language/schema/raw/master/csl-citation.json"} </w:instrText>
      </w:r>
      <w:r w:rsidR="00370755">
        <w:fldChar w:fldCharType="separate"/>
      </w:r>
      <w:r w:rsidR="00096D17" w:rsidRPr="00096D17">
        <w:rPr>
          <w:rFonts w:cs="Courier New"/>
        </w:rPr>
        <w:t>(11)</w:t>
      </w:r>
      <w:r w:rsidR="00370755">
        <w:fldChar w:fldCharType="end"/>
      </w:r>
      <w:r w:rsidR="28D1395A">
        <w:t>.</w:t>
      </w:r>
      <w:r w:rsidR="2C5449CC">
        <w:t xml:space="preserve"> </w:t>
      </w:r>
      <w:r w:rsidR="00370755">
        <w:fldChar w:fldCharType="begin"/>
      </w:r>
      <w:r w:rsidR="00A71DC6">
        <w:instrText xml:space="preserve"> ADDIN ZOTERO_ITEM CSL_CITATION {"citationID":"6EjmsKhE","properties":{"formattedCitation":"(24)","plainCitation":"(24)","dontUpdate":true,"noteIndex":0},"citationItems":[{"id":540,"uris":["http://zotero.org/users/3463997/items/2KYPKTQL"],"uri":["http://zotero.org/users/3463997/items/2KYPKTQL"],"itemData":{"id":540,"type":"article-journal","container-title":"Scientific Reports","issue":"1","note":"number: 1\npublisher: Nature Publishing Group","page":"1–12","title":"Risk factor targeting for vaccine prioritization during the COVID-19 pandemic","volume":"12","author":[{"family":"Chapman","given":"Lloyd AC"},{"family":"Shukla","given":"Poojan"},{"family":"Rodríguez-Barraquer","given":"Isabel"},{"family":"Shete","given":"Priya B"},{"family":"León","given":"Tomás M"},{"family":"Bibbins-Domingo","given":"Kirsten"},{"family":"Rutherford","given":"George W"},{"family":"Schechter","given":"Robert"},{"family":"Lo","given":"Nathan C"}],"issued":{"date-parts":[["2022"]]}}}],"schema":"https://github.com/citation-style-language/schema/raw/master/csl-citation.json"} </w:instrText>
      </w:r>
      <w:r w:rsidR="005A5B4A">
        <w:fldChar w:fldCharType="separate"/>
      </w:r>
      <w:r w:rsidR="00370755">
        <w:fldChar w:fldCharType="end"/>
      </w:r>
      <w:r w:rsidR="12D3FDF8">
        <w:t xml:space="preserve">Our results are also in </w:t>
      </w:r>
      <w:r w:rsidR="4804C821">
        <w:t>agreement</w:t>
      </w:r>
      <w:r w:rsidR="12D3FDF8">
        <w:t xml:space="preserve"> with previous analyses that </w:t>
      </w:r>
      <w:r w:rsidR="24DDFDFF">
        <w:t xml:space="preserve">quantified the impact of </w:t>
      </w:r>
      <w:r w:rsidR="465A54B5">
        <w:t xml:space="preserve">vaccinations on </w:t>
      </w:r>
      <w:r w:rsidR="137115DB">
        <w:t xml:space="preserve">COVID-19 outcomes </w:t>
      </w:r>
      <w:r w:rsidR="2A654692">
        <w:t>among all</w:t>
      </w:r>
      <w:r w:rsidR="137115DB">
        <w:t xml:space="preserve"> </w:t>
      </w:r>
      <w:r w:rsidR="137115DB">
        <w:lastRenderedPageBreak/>
        <w:t>C</w:t>
      </w:r>
      <w:r w:rsidR="2A654692">
        <w:t>alifornians</w:t>
      </w:r>
      <w:r w:rsidR="137115DB">
        <w:t xml:space="preserve"> over a similar </w:t>
      </w:r>
      <w:r w:rsidR="009274D7">
        <w:t>period</w:t>
      </w:r>
      <w:r w:rsidR="3EA1BBDD">
        <w:t>. Tan et al</w:t>
      </w:r>
      <w:r w:rsidR="5F56B44E">
        <w:t>.</w:t>
      </w:r>
      <w:r w:rsidR="3EA1BBDD">
        <w:t xml:space="preserve"> found that approximately 1.5 million cases,</w:t>
      </w:r>
      <w:r w:rsidR="0B7DF8E3">
        <w:t xml:space="preserve"> 73,000 hospitalizations, and 20,000 </w:t>
      </w:r>
      <w:r w:rsidR="00E6770F">
        <w:t>deaths</w:t>
      </w:r>
      <w:r w:rsidR="0B7DF8E3">
        <w:t xml:space="preserve"> </w:t>
      </w:r>
      <w:r w:rsidR="2BF5F7D7">
        <w:t>were averted</w:t>
      </w:r>
      <w:r w:rsidR="009274D7">
        <w:t xml:space="preserve"> due to</w:t>
      </w:r>
      <w:r w:rsidR="2BF5F7D7">
        <w:t xml:space="preserve"> </w:t>
      </w:r>
      <w:r w:rsidR="005C27FC">
        <w:t xml:space="preserve">all </w:t>
      </w:r>
      <w:r w:rsidR="2BF5F7D7">
        <w:t>vaccination</w:t>
      </w:r>
      <w:r w:rsidR="009274D7">
        <w:t>s</w:t>
      </w:r>
      <w:r w:rsidR="608197E4">
        <w:t xml:space="preserve"> in California</w:t>
      </w:r>
      <w:r w:rsidR="2BF5F7D7">
        <w:t xml:space="preserve"> through </w:t>
      </w:r>
      <w:r w:rsidR="0F193D56">
        <w:t>mid</w:t>
      </w:r>
      <w:r w:rsidR="35A86336">
        <w:t>-</w:t>
      </w:r>
      <w:r w:rsidR="0F193D56">
        <w:t>October</w:t>
      </w:r>
      <w:r w:rsidR="137115DB">
        <w:t xml:space="preserve"> </w:t>
      </w:r>
      <w:r w:rsidR="608197E4">
        <w:t xml:space="preserve">of 2021 </w:t>
      </w:r>
      <w:r w:rsidR="00C604F5">
        <w:fldChar w:fldCharType="begin"/>
      </w:r>
      <w:r w:rsidR="00723B4C">
        <w:instrText xml:space="preserve"> ADDIN ZOTERO_ITEM CSL_CITATION {"citationID":"Z9o0sv5f","properties":{"formattedCitation":"(28)","plainCitation":"(28)","noteIndex":0},"citationItems":[{"id":516,"uris":["http://zotero.org/users/3463997/items/7WF28PV8"],"uri":["http://zotero.org/users/3463997/items/7WF28PV8"],"itemData":{"id":516,"type":"article-journal","container-title":"JAMA network open","issue":"4","note":"number: 4\npublisher: American Medical Association","page":"e228526–e228526","title":"COVID-19 Vaccination and Estimated Public Health Impact in California","volume":"5","author":[{"family":"Tan","given":"Sophia T"},{"family":"Park","given":"Hailey J"},{"family":"Rodríguez-Barraquer","given":"Isabel"},{"family":"Rutherford","given":"George W"},{"family":"Bibbins-Domingo","given":"Kirsten"},{"family":"Schechter","given":"Robert"},{"family":"Lo","given":"Nathan C"}],"issued":{"date-parts":[["2022"]]}}}],"schema":"https://github.com/citation-style-language/schema/raw/master/csl-citation.json"} </w:instrText>
      </w:r>
      <w:r w:rsidR="00C604F5">
        <w:fldChar w:fldCharType="separate"/>
      </w:r>
      <w:r w:rsidR="00723B4C" w:rsidRPr="00723B4C">
        <w:rPr>
          <w:rFonts w:cs="Courier New"/>
        </w:rPr>
        <w:t>(28)</w:t>
      </w:r>
      <w:r w:rsidR="00C604F5">
        <w:fldChar w:fldCharType="end"/>
      </w:r>
      <w:r w:rsidR="5470C123">
        <w:t>.</w:t>
      </w:r>
      <w:r w:rsidR="608197E4">
        <w:t xml:space="preserve"> Our results</w:t>
      </w:r>
      <w:r w:rsidR="0074591E">
        <w:t xml:space="preserve">—evaluated </w:t>
      </w:r>
      <w:r w:rsidR="00AF6205">
        <w:t>from the beginning of the policy in March 2021 through the end of October 2021</w:t>
      </w:r>
      <w:r w:rsidR="00DB2314">
        <w:t xml:space="preserve">—suggest </w:t>
      </w:r>
      <w:r w:rsidR="608197E4">
        <w:t xml:space="preserve">that the </w:t>
      </w:r>
      <w:r w:rsidR="00DB2314">
        <w:t>policy</w:t>
      </w:r>
      <w:r w:rsidR="608197E4">
        <w:t xml:space="preserve"> </w:t>
      </w:r>
      <w:r w:rsidR="083C2F9D">
        <w:t xml:space="preserve">accounted for </w:t>
      </w:r>
      <w:r w:rsidR="6C2FF6FD">
        <w:t>10</w:t>
      </w:r>
      <w:r w:rsidR="1F65F20E">
        <w:t>.</w:t>
      </w:r>
      <w:r w:rsidR="745E149B">
        <w:t>5</w:t>
      </w:r>
      <w:r w:rsidR="1F65F20E">
        <w:t xml:space="preserve">% </w:t>
      </w:r>
      <w:r w:rsidR="5DC9A355">
        <w:t xml:space="preserve">of these averted cases, </w:t>
      </w:r>
      <w:r w:rsidR="3099E668">
        <w:t>14.1</w:t>
      </w:r>
      <w:r w:rsidR="5DC9A355">
        <w:t xml:space="preserve">% of averted hospitalizations, and </w:t>
      </w:r>
      <w:r w:rsidR="416F4C7E">
        <w:t>3.5</w:t>
      </w:r>
      <w:r w:rsidR="79FBD95C">
        <w:t xml:space="preserve">% of averted </w:t>
      </w:r>
      <w:r w:rsidR="2BE528E5">
        <w:t>mortalities</w:t>
      </w:r>
      <w:r w:rsidR="745E149B">
        <w:t>.</w:t>
      </w:r>
      <w:r w:rsidR="0E834C51">
        <w:t xml:space="preserve"> </w:t>
      </w:r>
    </w:p>
    <w:p w14:paraId="36534A5B" w14:textId="27ECF824" w:rsidR="00397D62" w:rsidRDefault="33473A1B" w:rsidP="005E708D">
      <w:pPr>
        <w:ind w:firstLine="720"/>
      </w:pPr>
      <w:r>
        <w:t>Our analysis has the added value of assessing how equitably these averted outcomes were distributed across the population</w:t>
      </w:r>
      <w:r w:rsidR="00673CD8">
        <w:t xml:space="preserve">. </w:t>
      </w:r>
      <w:r w:rsidR="00412C16">
        <w:t>COVID-19 heavily impacted VEM Q1 communities in the pre-vaccine era of the pandemic, with these communities accounting for 40% of all cases and deaths, despite making up only 27% of California’s population</w:t>
      </w:r>
      <w:r w:rsidR="00512512">
        <w:t xml:space="preserve"> </w:t>
      </w:r>
      <w:r w:rsidR="00512512">
        <w:fldChar w:fldCharType="begin"/>
      </w:r>
      <w:r w:rsidR="00096D17">
        <w:instrText xml:space="preserve"> ADDIN ZOTERO_ITEM CSL_CITATION {"citationID":"OJg4NOS5","properties":{"formattedCitation":"(12)","plainCitation":"(12)","noteIndex":0},"citationItems":[{"id":739,"uris":["http://zotero.org/users/3463997/items/FID8S3MS"],"uri":["http://zotero.org/users/3463997/items/FID8S3MS"],"itemData":{"id":739,"type":"article","publisher":"Office of the Governor of California","title":"FACT SHEET: Ending the Pandemic Through Equitable Vaccine Administration","URL":"https://www.gov.ca.gov/wp-content/uploads/2021/03/Equitable-Vaccine-Administration-Fact-Sheet.pdf?emrc=48b733","issued":{"date-parts":[["2021",3]]}}}],"schema":"https://github.com/citation-style-language/schema/raw/master/csl-citation.json"} </w:instrText>
      </w:r>
      <w:r w:rsidR="00512512">
        <w:fldChar w:fldCharType="separate"/>
      </w:r>
      <w:r w:rsidR="00096D17" w:rsidRPr="00096D17">
        <w:rPr>
          <w:rFonts w:cs="Courier New"/>
        </w:rPr>
        <w:t>(12)</w:t>
      </w:r>
      <w:r w:rsidR="00512512">
        <w:fldChar w:fldCharType="end"/>
      </w:r>
      <w:r w:rsidR="00673CD8">
        <w:t>.</w:t>
      </w:r>
      <w:r w:rsidR="00CA2E32">
        <w:t xml:space="preserve"> Our counterfactual estimates imply that this disparity would have persisted at similar levels without the </w:t>
      </w:r>
      <w:r w:rsidR="00B827FD">
        <w:t>policy</w:t>
      </w:r>
      <w:r w:rsidR="00CA2E32">
        <w:t>. However,</w:t>
      </w:r>
      <w:r w:rsidR="00AD6713">
        <w:t xml:space="preserve"> the</w:t>
      </w:r>
      <w:r w:rsidR="00F43F9A">
        <w:t xml:space="preserve"> observed</w:t>
      </w:r>
      <w:r w:rsidR="00AD6713">
        <w:t xml:space="preserve"> proportion of cases </w:t>
      </w:r>
      <w:r w:rsidR="00B827FD">
        <w:t>occurring in</w:t>
      </w:r>
      <w:r w:rsidR="00AD6713">
        <w:t xml:space="preserve"> VEM Q1 communities was briefly equivalent to the proportion of the population in these communities</w:t>
      </w:r>
      <w:r w:rsidR="00673CD8">
        <w:t xml:space="preserve"> </w:t>
      </w:r>
      <w:r w:rsidR="00F43F9A">
        <w:t xml:space="preserve">following the </w:t>
      </w:r>
      <w:r w:rsidR="00B827FD">
        <w:t>policy</w:t>
      </w:r>
      <w:r w:rsidR="00F43F9A">
        <w:t xml:space="preserve">. </w:t>
      </w:r>
      <w:r w:rsidR="00263D91" w:rsidRPr="00F82D14">
        <w:t xml:space="preserve">This implies that the policy reduced inequities in the distribution of COVID-19 </w:t>
      </w:r>
      <w:r w:rsidR="00B827FD">
        <w:t>cases</w:t>
      </w:r>
      <w:r w:rsidR="00263D91" w:rsidRPr="00F82D14">
        <w:t xml:space="preserve"> but did not successfully eliminate these inequities entirely.</w:t>
      </w:r>
    </w:p>
    <w:p w14:paraId="33A9CDB3" w14:textId="38E12087" w:rsidR="4A777307" w:rsidRDefault="35FB3DE0" w:rsidP="005E708D">
      <w:pPr>
        <w:ind w:firstLine="720"/>
      </w:pPr>
      <w:proofErr w:type="gramStart"/>
      <w:r>
        <w:t>The majority of</w:t>
      </w:r>
      <w:proofErr w:type="gramEnd"/>
      <w:r>
        <w:t xml:space="preserve"> estimated COVID-19 outcomes averted in this analysis were accumulated in the Delta wave in July and August 2021, more than four months after the policy was implemented in </w:t>
      </w:r>
      <w:r>
        <w:lastRenderedPageBreak/>
        <w:t xml:space="preserve">early March. Attributing COVID-19 outcomes averted in this period to the </w:t>
      </w:r>
      <w:r w:rsidR="00B827FD">
        <w:t>policy</w:t>
      </w:r>
      <w:r>
        <w:t xml:space="preserve"> may be tenuous</w:t>
      </w:r>
      <w:r w:rsidR="009F0950">
        <w:t xml:space="preserve"> since i</w:t>
      </w:r>
      <w:r>
        <w:t xml:space="preserve">ndividuals vaccinated earlier because of the policy may feasibly have been vaccinated by </w:t>
      </w:r>
      <w:r w:rsidR="0049079A">
        <w:t>August 2021</w:t>
      </w:r>
      <w:r w:rsidR="009F0950">
        <w:t xml:space="preserve"> </w:t>
      </w:r>
      <w:r w:rsidR="00F07191">
        <w:t>despite</w:t>
      </w:r>
      <w:r>
        <w:t xml:space="preserve"> the policy. </w:t>
      </w:r>
      <w:r w:rsidR="00843668">
        <w:t>However, s</w:t>
      </w:r>
      <w:r>
        <w:t xml:space="preserve">ome individuals who were vaccinated because of the policy may otherwise never have been vaccinated due to increased politicization of the vaccine in summer 2021 </w:t>
      </w:r>
      <w:r>
        <w:fldChar w:fldCharType="begin"/>
      </w:r>
      <w:r w:rsidR="00723B4C">
        <w:instrText xml:space="preserve"> ADDIN ZOTERO_ITEM CSL_CITATION {"citationID":"Jsq1yO9C","properties":{"formattedCitation":"(29)","plainCitation":"(29)","noteIndex":0},"citationItems":[{"id":749,"uris":["http://zotero.org/users/3463997/items/GLJJPDLL"],"uri":["http://zotero.org/users/3463997/items/GLJJPDLL"],"itemData":{"id":749,"type":"article-journal","container-title":"The Lancet","DOI":"10.1016/S0140-6736(21)02099-7","ISSN":"0140-6736, 1474-547X","issue":"10307","journalAbbreviation":"The Lancet","language":"English","note":"publisher: Elsevier\nPMID: 34537104","page":"1211-1212","source":"www.thelancet.com","title":"Uncoupling vaccination from politics: a call to action","title-short":"Uncoupling vaccination from politics","volume":"398","author":[{"family":"Sharfstein","given":"Joshua M."},{"family":"Callaghan","given":"Timothy"},{"family":"Carpiano","given":"Richard M."},{"family":"Sgaier","given":"Sema K."},{"family":"Brewer","given":"Noel T."},{"family":"Galvani","given":"Alison P."},{"family":"Lakshmanan","given":"Rekha"},{"family":"McFadden","given":"SarahAnn M."},{"family":"Reiss","given":"Dorit R."},{"family":"Salmon","given":"Daniel A."},{"family":"Hotez","given":"Peter J."}],"issued":{"date-parts":[["2021",10,2]]}}}],"schema":"https://github.com/citation-style-language/schema/raw/master/csl-citation.json"} </w:instrText>
      </w:r>
      <w:r>
        <w:fldChar w:fldCharType="separate"/>
      </w:r>
      <w:r w:rsidR="00723B4C" w:rsidRPr="00723B4C">
        <w:rPr>
          <w:rFonts w:cs="Courier New"/>
        </w:rPr>
        <w:t>(29)</w:t>
      </w:r>
      <w:r>
        <w:fldChar w:fldCharType="end"/>
      </w:r>
      <w:r>
        <w:t xml:space="preserve"> or other factors such as lack of access. Estimating the size of these and other relevant population subsets that were affected by the policy is infeasible. Despite the large effect estimated in the Delta wave, significant estimates of cases</w:t>
      </w:r>
      <w:r w:rsidR="00711C07">
        <w:t xml:space="preserve">, </w:t>
      </w:r>
      <w:r>
        <w:t>hospitalizations</w:t>
      </w:r>
      <w:r w:rsidR="00711C07">
        <w:t>, and deaths</w:t>
      </w:r>
      <w:r>
        <w:t xml:space="preserve"> averted were attained quickly after the equity allocation was implemented, well before the Delta wave in California.</w:t>
      </w:r>
    </w:p>
    <w:p w14:paraId="1CCDF15D" w14:textId="060CA7D7" w:rsidR="4A777307" w:rsidRDefault="00CF4033" w:rsidP="005E708D">
      <w:pPr>
        <w:ind w:firstLine="720"/>
        <w:rPr>
          <w:ins w:id="140" w:author="Hoover, Christopher@CDPH" w:date="2023-11-24T19:40:00Z"/>
        </w:rPr>
      </w:pPr>
      <w:r>
        <w:t>T</w:t>
      </w:r>
      <w:r w:rsidR="35FB3DE0">
        <w:t xml:space="preserve">he estimate of cumulative </w:t>
      </w:r>
      <w:r w:rsidR="00603B22">
        <w:t>death</w:t>
      </w:r>
      <w:r w:rsidR="35FB3DE0">
        <w:t>s averted due to the policy failed to reach significance (</w:t>
      </w:r>
      <w:proofErr w:type="gramStart"/>
      <w:r w:rsidR="35FB3DE0">
        <w:t>i.e.</w:t>
      </w:r>
      <w:proofErr w:type="gramEnd"/>
      <w:r w:rsidR="35FB3DE0">
        <w:t xml:space="preserve"> overlapped with 0 mortalities averted) at the end of the estimation period, though estimates were significant</w:t>
      </w:r>
      <w:r w:rsidR="00014A30">
        <w:t xml:space="preserve"> in some weeks</w:t>
      </w:r>
      <w:r w:rsidR="35FB3DE0">
        <w:t xml:space="preserve"> prior to the Delta period. Temporal trends of</w:t>
      </w:r>
      <w:r w:rsidR="009106C7">
        <w:t xml:space="preserve"> death</w:t>
      </w:r>
      <w:r w:rsidR="35FB3DE0">
        <w:t xml:space="preserve">s averted in the eight months following the policy also do not align as well with cases and hospitalizations, suggesting that different factors may have influenced the progression of COVID-19 cases and hospitalizations to </w:t>
      </w:r>
      <w:r w:rsidR="009106C7">
        <w:t>death</w:t>
      </w:r>
      <w:r w:rsidR="35FB3DE0">
        <w:t xml:space="preserve">s. The Delta variant’s increased severity, particularly among unvaccinated individuals </w:t>
      </w:r>
      <w:r w:rsidR="35FB3DE0">
        <w:fldChar w:fldCharType="begin"/>
      </w:r>
      <w:r w:rsidR="00723B4C">
        <w:instrText xml:space="preserve"> ADDIN ZOTERO_ITEM CSL_CITATION {"citationID":"beHzpGjr","properties":{"formattedCitation":"(30)","plainCitation":"(30)","noteIndex":0},"citationItems":[{"id":752,"uris":["http://zotero.org/users/3463997/items/5EDCZAXI"],"uri":["http://zotero.org/users/3463997/items/5EDCZAXI"],"itemData":{"id":752,"type":"article-journal","abstract":"Epidemiologic surveillance has revealed decoupling of Coronavirus Disease 2019 (COVID-19) hospitalizations and deaths from case counts after emergence of the Omicron (B.1.1.529) severe acute respiratory syndrome coronavirus 2 (SARS-CoV-2) variant globally. However, assessment of the relative severity of Omicron variant infections presents challenges because of differential acquired immune protection against Omicron and prior variants and because longer-term changes have occurred in testing and healthcare practices. Here we show that Omicron variant infections were associated with substantially reduced risk of progression to severe clinical outcomes relative to time-matched Delta (B.1.617.2) variant infections within a large, integrated healthcare system in Southern California. Adjusted hazard ratios (aHRs) for any hospital admission, symptomatic hospital admission, intensive care unit admission, mechanical ventilation and death comparing individuals with Omicron versus Delta variant infection were 0.59 (95% confidence interval: 0.51–0.69), 0.59 (0.51–0.68), 0.50 (0.29–0.87), 0.36 (0.18–0.72) and 0.21 (0.10–0.44), respectively. This reduced severity could not be explained by differential history of prior infection among individuals with Omicron or Delta variant infection and was starkest among individuals not previously vaccinated against COVID-19 (aHR</w:instrText>
      </w:r>
      <w:r w:rsidR="00723B4C">
        <w:rPr>
          <w:rFonts w:ascii="Cambria Math" w:hAnsi="Cambria Math" w:cs="Cambria Math"/>
        </w:rPr>
        <w:instrText> </w:instrText>
      </w:r>
      <w:r w:rsidR="00723B4C">
        <w:instrText>=</w:instrText>
      </w:r>
      <w:r w:rsidR="00723B4C">
        <w:rPr>
          <w:rFonts w:ascii="Cambria Math" w:hAnsi="Cambria Math" w:cs="Cambria Math"/>
        </w:rPr>
        <w:instrText> </w:instrText>
      </w:r>
      <w:r w:rsidR="00723B4C">
        <w:instrText>0.40 (0.33</w:instrText>
      </w:r>
      <w:r w:rsidR="00723B4C">
        <w:rPr>
          <w:rFonts w:cs="Courier New"/>
        </w:rPr>
        <w:instrText>–</w:instrText>
      </w:r>
      <w:r w:rsidR="00723B4C">
        <w:instrText xml:space="preserve">0.49) for any hospital admission and 0.14 (0.07–0.28) for death). Infections with the Omicron BA.2 subvariant were not associated with differential risk of severe outcomes in comparison to BA.1/BA.1.1 subvariant infections. Lower risk of severe clinical outcomes among individuals with Omicron variant infection should inform public health response amid establishment of the Omicron variant as the dominant SARS-CoV-2 lineage globally.","container-title":"Nature Medicine","DOI":"10.1038/s41591-022-01887-z","ISSN":"1546-170X","issue":"9","journalAbbreviation":"Nat Med","language":"en","note":"number: 9\npublisher: Nature Publishing Group","page":"1933-1943","source":"www.nature.com","title":"Clinical outcomes associated with SARS-CoV-2 Omicron (B.1.1.529) variant and BA.1/BA.1.1 or BA.2 subvariant infection in Southern California","volume":"28","author":[{"family":"Lewnard","given":"Joseph A."},{"family":"Hong","given":"Vennis X."},{"family":"Patel","given":"Manish M."},{"family":"Kahn","given":"Rebecca"},{"family":"Lipsitch","given":"Marc"},{"family":"Tartof","given":"Sara Y."}],"issued":{"date-parts":[["2022",9]]}}}],"schema":"https://github.com/citation-style-language/schema/raw/master/csl-citation.json"} </w:instrText>
      </w:r>
      <w:r w:rsidR="35FB3DE0">
        <w:fldChar w:fldCharType="separate"/>
      </w:r>
      <w:r w:rsidR="00723B4C" w:rsidRPr="00723B4C">
        <w:rPr>
          <w:rFonts w:cs="Courier New"/>
        </w:rPr>
        <w:t>(30)</w:t>
      </w:r>
      <w:r w:rsidR="35FB3DE0">
        <w:fldChar w:fldCharType="end"/>
      </w:r>
      <w:r w:rsidR="35FB3DE0">
        <w:t xml:space="preserve">, is likely partially responsible for this. In addition, changing </w:t>
      </w:r>
      <w:r w:rsidR="35FB3DE0">
        <w:lastRenderedPageBreak/>
        <w:t>clinical treatment aided by the approval of remdesivir</w:t>
      </w:r>
      <w:r w:rsidR="0086326F">
        <w:t xml:space="preserve"> </w:t>
      </w:r>
      <w:r w:rsidR="00F70CBB">
        <w:fldChar w:fldCharType="begin"/>
      </w:r>
      <w:r w:rsidR="00723B4C">
        <w:instrText xml:space="preserve"> ADDIN ZOTERO_ITEM CSL_CITATION {"citationID":"GNFLbUES","properties":{"formattedCitation":"(31)","plainCitation":"(31)","noteIndex":0},"citationItems":[{"id":775,"uris":["http://zotero.org/users/3463997/items/9F6WLWVK"],"uri":["http://zotero.org/users/3463997/items/9F6WLWVK"],"itemData":{"id":775,"type":"article-journal","container-title":"New England Journal of Medicine","DOI":"10.1056/NEJMoa2007764","ISSN":"0028-4793, 1533-4406","issue":"19","journalAbbreviation":"N Engl J Med","language":"en","page":"1813-1826","source":"DOI.org (Crossref)","title":"Remdesivir for the Treatment of Covid-19 — Final Report","volume":"383","author":[{"family":"Beigel","given":"John H."},{"family":"Tomashek","given":"Kay M."},{"family":"Dodd","given":"Lori E."},{"family":"Mehta","given":"Aneesh K."},{"family":"Zingman","given":"Barry S."},{"family":"Kalil","given":"Andre C."},{"family":"Hohmann","given":"Elizabeth"},{"family":"Chu","given":"Helen Y."},{"family":"Luetkemeyer","given":"Annie"},{"family":"Kline","given":"Susan"},{"family":"Lopez De Castilla","given":"Diego"},{"family":"Finberg","given":"Robert W."},{"family":"Dierberg","given":"Kerry"},{"family":"Tapson","given":"Victor"},{"family":"Hsieh","given":"Lanny"},{"family":"Patterson","given":"Thomas F."},{"family":"Paredes","given":"Roger"},{"family":"Sweeney","given":"Daniel A."},{"family":"Short","given":"William R."},{"family":"Touloumi","given":"Giota"},{"family":"Lye","given":"David Chien"},{"family":"Ohmagari","given":"Norio"},{"family":"Oh","given":"Myoung-don"},{"family":"Ruiz-Palacios","given":"Guillermo M."},{"family":"Benfield","given":"Thomas"},{"family":"Fätkenheuer","given":"Gerd"},{"family":"Kortepeter","given":"Mark G."},{"family":"Atmar","given":"Robert L."},{"family":"Creech","given":"C. Buddy"},{"family":"Lundgren","given":"Jens"},{"family":"Babiker","given":"Abdel G."},{"family":"Pett","given":"Sarah"},{"family":"Neaton","given":"James D."},{"family":"Burgess","given":"Timothy H."},{"family":"Bonnett","given":"Tyler"},{"family":"Green","given":"Michelle"},{"family":"Makowski","given":"Mat"},{"family":"Osinusi","given":"Anu"},{"family":"Nayak","given":"Seema"},{"family":"Lane","given":"H. Clifford"}],"issued":{"date-parts":[["2020",11,5]]}}}],"schema":"https://github.com/citation-style-language/schema/raw/master/csl-citation.json"} </w:instrText>
      </w:r>
      <w:r w:rsidR="00F70CBB">
        <w:fldChar w:fldCharType="separate"/>
      </w:r>
      <w:r w:rsidR="00723B4C" w:rsidRPr="00723B4C">
        <w:rPr>
          <w:rFonts w:cs="Courier New"/>
        </w:rPr>
        <w:t>(31)</w:t>
      </w:r>
      <w:r w:rsidR="00F70CBB">
        <w:fldChar w:fldCharType="end"/>
      </w:r>
      <w:r w:rsidR="35FB3DE0">
        <w:t xml:space="preserve"> and monoclonal antibodies</w:t>
      </w:r>
      <w:r w:rsidR="003923AC">
        <w:t xml:space="preserve"> </w:t>
      </w:r>
      <w:r w:rsidR="003923AC">
        <w:fldChar w:fldCharType="begin"/>
      </w:r>
      <w:r w:rsidR="00723B4C">
        <w:instrText xml:space="preserve"> ADDIN ZOTERO_ITEM CSL_CITATION {"citationID":"iZJLkqG3","properties":{"formattedCitation":"(32)","plainCitation":"(32)","noteIndex":0},"citationItems":[{"id":779,"uris":["http://zotero.org/users/3463997/items/9ARZF69G"],"uri":["http://zotero.org/users/3463997/items/9ARZF69G"],"itemData":{"id":779,"type":"article-journal","abstract":"The coronavirus disease 2019 (COVID-19) pandemic has created a worldwide crisis and inspired an urgent search for prevention and treatment of severe acute respiratory syndrome coronavirus 2 (SARS-CoV-2) infection. Attention has focused on the development of vaccines, new antiviral agents, and convalescent plasma infusions. Monoclonal antibodies have received less attention even though neutralizing antibodies are a key component of protective immunity for most viral diseases. Neutralizing monoclonal antibodies to SARS-CoV-2 have the potential for both therapeutic and prophylactic applications, and can help to guide vaccine design and development.","container-title":"JAMA","DOI":"10.1001/jama.2020.10245","ISSN":"0098-7484","issue":"2","journalAbbreviation":"JAMA","page":"131-132","title":"Monoclonal Antibodies for Prevention and Treatment of COVID-19","volume":"324","author":[{"family":"Marovich","given":"Mary"},{"family":"Mascola","given":"John R."},{"family":"Cohen","given":"Myron S."}],"issued":{"date-parts":[["2020",7,14]]}}}],"schema":"https://github.com/citation-style-language/schema/raw/master/csl-citation.json"} </w:instrText>
      </w:r>
      <w:r w:rsidR="003923AC">
        <w:fldChar w:fldCharType="separate"/>
      </w:r>
      <w:r w:rsidR="00723B4C" w:rsidRPr="00723B4C">
        <w:rPr>
          <w:rFonts w:cs="Courier New"/>
        </w:rPr>
        <w:t>(32)</w:t>
      </w:r>
      <w:r w:rsidR="003923AC">
        <w:fldChar w:fldCharType="end"/>
      </w:r>
      <w:r w:rsidR="35FB3DE0">
        <w:t xml:space="preserve"> over the course of 2021 could confound the effect of the intervention variable and influence the counterfactual mortality estimates. Similarly, survivorship bias could affect accurate estimation of </w:t>
      </w:r>
      <w:r w:rsidR="005A03E1">
        <w:t>death</w:t>
      </w:r>
      <w:r w:rsidR="35FB3DE0">
        <w:t>s in the post-policy era as many individuals that were vulnerable to severe COVID-19 outcomes may have succumbed to the disease prior to the widespread availability of vaccines</w:t>
      </w:r>
      <w:r w:rsidR="006F7D3A">
        <w:t xml:space="preserve"> </w:t>
      </w:r>
      <w:r w:rsidR="006F7D3A">
        <w:fldChar w:fldCharType="begin"/>
      </w:r>
      <w:r w:rsidR="00723B4C">
        <w:instrText xml:space="preserve"> ADDIN ZOTERO_ITEM CSL_CITATION {"citationID":"V23weTbS","properties":{"formattedCitation":"(33)","plainCitation":"(33)","noteIndex":0},"citationItems":[{"id":771,"uris":["http://zotero.org/users/3463997/items/4KQT8QB2"],"uri":["http://zotero.org/users/3463997/items/4KQT8QB2"],"itemData":{"id":771,"type":"article-journal","abstract":"The widespread testing for severe acute respiratory syndrome coronavirus 2 infection has facilitated the use of test-negative designs (TNDs) for modeling coronavirus disease 2019 (COVID-19) vaccination and outcomes. Despite the comprehensive literature on TND, the use of TND in COVID-19 studies is relatively new and calls for robust design and analysis to adapt to a rapidly changing and dynamically evolving pandemic and to account for changes in testing and reporting practices. In this commentary, we aim to draw the attention of researchers to COVID-specific challenges in using TND as we are analyzing data amassed over more than two years of the pandemic. We first review when and why TND works and general challenges in TND studies presented in the literature. We then discuss COVID-specific challenges which have not received adequate acknowledgment but may add to the risk of invalid conclusions in TND studies of COVID-19.","container-title":"American Journal of Epidemiology","DOI":"10.1093/aje/kwac203","ISSN":"0002-9262","issue":"3","journalAbbreviation":"American Journal of Epidemiology","page":"328-333","source":"Silverchair","title":"Current Challenges With the Use of Test-Negative Designs for Modeling COVID-19 Vaccination and Outcomes","volume":"192","author":[{"family":"Shi","given":"Xu"},{"family":"Li","given":"Kendrick Qijun"},{"family":"Mukherjee","given":"Bhramar"}],"issued":{"date-parts":[["2023",2,24]]}}}],"schema":"https://github.com/citation-style-language/schema/raw/master/csl-citation.json"} </w:instrText>
      </w:r>
      <w:r w:rsidR="006F7D3A">
        <w:fldChar w:fldCharType="separate"/>
      </w:r>
      <w:r w:rsidR="00723B4C" w:rsidRPr="00723B4C">
        <w:rPr>
          <w:rFonts w:cs="Courier New"/>
        </w:rPr>
        <w:t>(33)</w:t>
      </w:r>
      <w:r w:rsidR="006F7D3A">
        <w:fldChar w:fldCharType="end"/>
      </w:r>
      <w:r w:rsidR="35FB3DE0">
        <w:t>.</w:t>
      </w:r>
    </w:p>
    <w:p w14:paraId="0C2CEF6F" w14:textId="3407C857" w:rsidR="00EB764A" w:rsidRDefault="00016AFE" w:rsidP="005E708D">
      <w:pPr>
        <w:ind w:firstLine="720"/>
      </w:pPr>
      <w:ins w:id="141" w:author="Hoover, Christopher@CDPH" w:date="2023-11-27T20:22:00Z">
        <w:r>
          <w:t xml:space="preserve">These findings have important implications for </w:t>
        </w:r>
        <w:r w:rsidR="00112B30">
          <w:t>develop</w:t>
        </w:r>
      </w:ins>
      <w:ins w:id="142" w:author="Hoover, Christopher@CDPH" w:date="2023-11-27T20:28:00Z">
        <w:r w:rsidR="00723B4C">
          <w:t>ing</w:t>
        </w:r>
      </w:ins>
      <w:ins w:id="143" w:author="Hoover, Christopher@CDPH" w:date="2023-11-27T20:22:00Z">
        <w:r w:rsidR="00112B30">
          <w:t xml:space="preserve"> equity-focused policies that rely on resource allocation to combat disparities</w:t>
        </w:r>
      </w:ins>
      <w:ins w:id="144" w:author="Hoover, Christopher@CDPH" w:date="2023-11-27T20:23:00Z">
        <w:r w:rsidR="00112B30">
          <w:t xml:space="preserve">. Area based measures of social vulnerability </w:t>
        </w:r>
        <w:r w:rsidR="00771BE6">
          <w:t xml:space="preserve">such as the VEM or </w:t>
        </w:r>
      </w:ins>
      <w:ins w:id="145" w:author="Hoover, Christopher@CDPH" w:date="2023-11-27T20:24:00Z">
        <w:r w:rsidR="00523723">
          <w:t>broader</w:t>
        </w:r>
        <w:r w:rsidR="003B5178">
          <w:t xml:space="preserve"> metrics </w:t>
        </w:r>
      </w:ins>
      <w:ins w:id="146" w:author="Hoover, Christopher@CDPH" w:date="2023-11-27T20:25:00Z">
        <w:r w:rsidR="003B5178">
          <w:t>such as the</w:t>
        </w:r>
      </w:ins>
      <w:ins w:id="147" w:author="Hoover, Christopher@CDPH" w:date="2023-11-27T20:24:00Z">
        <w:r w:rsidR="00523723">
          <w:t xml:space="preserve"> COVID-19 </w:t>
        </w:r>
        <w:r w:rsidR="003B5178">
          <w:t>vaccine equity index</w:t>
        </w:r>
      </w:ins>
      <w:ins w:id="148" w:author="Hoover, Christopher@CDPH" w:date="2023-11-27T20:28:00Z">
        <w:r w:rsidR="00723B4C">
          <w:t xml:space="preserve"> </w:t>
        </w:r>
      </w:ins>
      <w:r w:rsidR="00723B4C">
        <w:fldChar w:fldCharType="begin"/>
      </w:r>
      <w:r w:rsidR="00723B4C">
        <w:instrText xml:space="preserve"> ADDIN ZOTERO_ITEM CSL_CITATION {"citationID":"5VT44ioS","properties":{"formattedCitation":"(34)","plainCitation":"(34)","noteIndex":0},"citationItems":[{"id":1062,"uris":["http://zotero.org/users/3463997/items/EJE3CUZP"],"uri":["http://zotero.org/users/3463997/items/EJE3CUZP"],"itemData":{"id":1062,"type":"article-journal","abstract":"Purpose: The coronavirus pandemic has created the greatest public health crisis in a century, causing &gt;500,000 deaths in the United States alone. Minoritized and socioeconomically disadvantaged groups have borne a disproportionate burden of severe illness, hospitalization, and death from COVID-19. Recently developed FDA-approved vaccines have been shown to significantly reduce severe COVID-19–related outcomes. Vaccination campaigns have the potential to advance health equity by prioritizing allocation to those at highest risk while striving for herd immunity. Large integrated health systems have been faced with the daunting task of meeting the rapidly evolving needs of diverse patient populations for the provision of population-based testing, treatment, education, and now vaccine distribution. We have designed a COVID-19 vaccine equity index (CVEI) to guide health system vaccination strategy., Methods: We considered proportion unvaccinated within a health care system. We then used real-time readily available electronic health record (EHR) COVID-19 testing positivity and proportion hospitalized to measure burden of illness by race/ethnicity. We used conditional probability and statistical theory to measure equity for unvaccinated individuals and to derive an index to highlight these inequities for specific subgroups., Results: We present an illustrative hypothetical example using simulated data for which we calculated the CVEI for non-Hispanic White, non-Hispanic Black, non-Hispanic Asian, and Hispanic patients. In the example, non-Hispanic Black and Hispanic patients had inequitable outcomes., Conclusion: The index can be widely implemented to promote more equitable outcomes among racial/ethnic groups, reducing morbidity and mortality within the overall population as we pursue the collective goal of herd immunity through mass vaccination.","container-title":"Health Equity","DOI":"10.1089/heq.2021.0047","ISSN":"2473-1242","issue":"1","journalAbbreviation":"Health Equity","note":"PMID: 34316531\nPMCID: PMC8309415","page":"476-483","source":"PubMed Central","title":"Measuring and Promoting SARS-CoV-2 Vaccine Equity: Development of a COVID-19 Vaccine Equity Index","title-short":"Measuring and Promoting SARS-CoV-2 Vaccine Equity","volume":"5","author":[{"family":"Pressman","given":"Alice R."},{"family":"Lockhart","given":"Stephen H."},{"family":"Shen","given":"Zijun"},{"family":"Azar","given":"Kristen M.J."}],"issued":{"date-parts":[["2021",7,13]]}}}],"schema":"https://github.com/citation-style-language/schema/raw/master/csl-citation.json"} </w:instrText>
      </w:r>
      <w:r w:rsidR="00723B4C">
        <w:fldChar w:fldCharType="separate"/>
      </w:r>
      <w:r w:rsidR="00723B4C" w:rsidRPr="00723B4C">
        <w:rPr>
          <w:rFonts w:cs="Courier New"/>
        </w:rPr>
        <w:t>(34)</w:t>
      </w:r>
      <w:r w:rsidR="00723B4C">
        <w:fldChar w:fldCharType="end"/>
      </w:r>
      <w:ins w:id="149" w:author="Hoover, Christopher@CDPH" w:date="2023-11-27T20:25:00Z">
        <w:r w:rsidR="003B5178">
          <w:t>, social vulnerability index</w:t>
        </w:r>
      </w:ins>
      <w:ins w:id="150" w:author="Hoover, Christopher@CDPH" w:date="2023-11-27T20:29:00Z">
        <w:r w:rsidR="008854B1">
          <w:t xml:space="preserve"> </w:t>
        </w:r>
      </w:ins>
      <w:r w:rsidR="00540B64">
        <w:fldChar w:fldCharType="begin"/>
      </w:r>
      <w:r w:rsidR="00540B64">
        <w:instrText xml:space="preserve"> ADDIN ZOTERO_ITEM CSL_CITATION {"citationID":"jz0vyT5X","properties":{"formattedCitation":"(35)","plainCitation":"(35)","noteIndex":0},"citationItems":[{"id":1070,"uris":["http://zotero.org/users/3463997/items/NS78EHDY"],"uri":["http://zotero.org/users/3463997/items/NS78EHDY"],"itemData":{"id":1070,"type":"webpage","language":"en-us","title":"CDC/ATSDR Social Vulnerability Index (SVI)","URL":"https://www.atsdr.cdc.gov/placeandhealth/svi/index.html","accessed":{"date-parts":[["2023",11,27]]},"issued":{"date-parts":[["2023",7,12]]}}}],"schema":"https://github.com/citation-style-language/schema/raw/master/csl-citation.json"} </w:instrText>
      </w:r>
      <w:r w:rsidR="00540B64">
        <w:fldChar w:fldCharType="separate"/>
      </w:r>
      <w:r w:rsidR="00540B64" w:rsidRPr="00540B64">
        <w:rPr>
          <w:rFonts w:cs="Courier New"/>
        </w:rPr>
        <w:t>(35)</w:t>
      </w:r>
      <w:r w:rsidR="00540B64">
        <w:fldChar w:fldCharType="end"/>
      </w:r>
      <w:ins w:id="151" w:author="Hoover, Christopher@CDPH" w:date="2023-11-27T20:27:00Z">
        <w:r w:rsidR="001A5D2F">
          <w:t>, and area d</w:t>
        </w:r>
      </w:ins>
      <w:ins w:id="152" w:author="Hoover, Christopher@CDPH" w:date="2023-11-27T20:28:00Z">
        <w:r w:rsidR="001A5D2F">
          <w:t>eprivation index</w:t>
        </w:r>
      </w:ins>
      <w:ins w:id="153" w:author="Hoover, Christopher@CDPH" w:date="2023-11-27T20:35:00Z">
        <w:r w:rsidR="00BF7FB6">
          <w:t xml:space="preserve"> </w:t>
        </w:r>
      </w:ins>
      <w:r w:rsidR="00BF7FB6">
        <w:fldChar w:fldCharType="begin"/>
      </w:r>
      <w:r w:rsidR="00540B64">
        <w:instrText xml:space="preserve"> ADDIN ZOTERO_ITEM CSL_CITATION {"citationID":"0DDBaXZA","properties":{"formattedCitation":"(36)","plainCitation":"(36)","noteIndex":0},"citationItems":[{"id":1067,"uris":["http://zotero.org/users/3463997/items/3FBUI7KL"],"uri":["http://zotero.org/users/3463997/items/3FBUI7KL"],"itemData":{"id":1067,"type":"article-journal","container-title":"The New England journal of medicine","DOI":"10.1056/NEJMp1802313","ISSN":"0028-4793","issue":"26","journalAbbreviation":"N Engl J Med","note":"PMID: 29949490\nPMCID: PMC6051533","page":"2456-2458","source":"PubMed Central","title":"Making Neighborhood-Disadvantage Metrics Accessible — The Neighborhood Atlas","volume":"378","author":[{"family":"Kind","given":"Amy J. H."},{"family":"Buckingham","given":"William R."}],"issued":{"date-parts":[["2018",6,28]]}}}],"schema":"https://github.com/citation-style-language/schema/raw/master/csl-citation.json"} </w:instrText>
      </w:r>
      <w:r w:rsidR="00BF7FB6">
        <w:fldChar w:fldCharType="separate"/>
      </w:r>
      <w:r w:rsidR="00540B64" w:rsidRPr="00540B64">
        <w:rPr>
          <w:rFonts w:cs="Courier New"/>
        </w:rPr>
        <w:t>(36)</w:t>
      </w:r>
      <w:r w:rsidR="00BF7FB6">
        <w:fldChar w:fldCharType="end"/>
      </w:r>
      <w:ins w:id="154" w:author="Hoover, Christopher@CDPH" w:date="2023-11-27T20:25:00Z">
        <w:r w:rsidR="003B5178">
          <w:t xml:space="preserve"> </w:t>
        </w:r>
      </w:ins>
      <w:ins w:id="155" w:author="Hoover, Christopher@CDPH" w:date="2023-11-27T20:36:00Z">
        <w:r w:rsidR="00540B64">
          <w:t xml:space="preserve">are essential to facilitate these policies. </w:t>
        </w:r>
      </w:ins>
      <w:ins w:id="156" w:author="Hoover, Christopher@CDPH" w:date="2023-11-27T20:37:00Z">
        <w:r w:rsidR="00BA5D07">
          <w:t>Bec</w:t>
        </w:r>
      </w:ins>
      <w:ins w:id="157" w:author="Hoover, Christopher@CDPH" w:date="2023-11-27T20:38:00Z">
        <w:r w:rsidR="00BA5D07">
          <w:t>ause vaccine</w:t>
        </w:r>
      </w:ins>
      <w:ins w:id="158" w:author="Hoover, Christopher@CDPH" w:date="2023-11-27T20:36:00Z">
        <w:r w:rsidR="00540B64">
          <w:t xml:space="preserve"> delivery was conducted at the </w:t>
        </w:r>
      </w:ins>
      <w:ins w:id="159" w:author="Hoover, Christopher@CDPH" w:date="2023-11-27T20:37:00Z">
        <w:r w:rsidR="00BA5D07">
          <w:t>ZIP</w:t>
        </w:r>
      </w:ins>
      <w:ins w:id="160" w:author="Hoover, Christopher@CDPH" w:date="2023-11-27T20:36:00Z">
        <w:r w:rsidR="00540B64">
          <w:t xml:space="preserve"> level, </w:t>
        </w:r>
      </w:ins>
      <w:ins w:id="161" w:author="Hoover, Christopher@CDPH" w:date="2023-11-27T20:38:00Z">
        <w:r w:rsidR="00BA5D07">
          <w:t>the</w:t>
        </w:r>
        <w:r w:rsidR="00AA06F3">
          <w:t xml:space="preserve"> VEM was developed at the ZIP level to implement the vaccine equity allocation. However, even at the ZIP level, neighborhood level disparities may be masked, potentially leaving behind </w:t>
        </w:r>
      </w:ins>
      <w:ins w:id="162" w:author="Hoover, Christopher@CDPH" w:date="2023-11-27T20:39:00Z">
        <w:r w:rsidR="00AA06F3">
          <w:t xml:space="preserve">communities </w:t>
        </w:r>
        <w:r w:rsidR="00EF0F16">
          <w:t xml:space="preserve">with higher social vulnerability that are embedded in ZIPs with generally more advantaged conditions. </w:t>
        </w:r>
      </w:ins>
      <w:ins w:id="163" w:author="Hoover, Christopher@CDPH" w:date="2023-11-27T20:37:00Z">
        <w:r w:rsidR="00D84AEC">
          <w:t xml:space="preserve"> </w:t>
        </w:r>
      </w:ins>
      <w:ins w:id="164" w:author="Hoover, Christopher@CDPH" w:date="2023-11-27T20:39:00Z">
        <w:r w:rsidR="00EA231A">
          <w:t xml:space="preserve">Equity focused resource allocation </w:t>
        </w:r>
      </w:ins>
      <w:ins w:id="165" w:author="Hoover, Christopher@CDPH" w:date="2023-11-27T20:40:00Z">
        <w:r w:rsidR="00EA231A">
          <w:t xml:space="preserve">strategies should therefore be implemented at the smallest scale feasible for implementation </w:t>
        </w:r>
        <w:proofErr w:type="gramStart"/>
        <w:r w:rsidR="00EA231A">
          <w:t>in o</w:t>
        </w:r>
        <w:r w:rsidR="001835A6">
          <w:t>rder to</w:t>
        </w:r>
        <w:proofErr w:type="gramEnd"/>
        <w:r w:rsidR="001835A6">
          <w:t xml:space="preserve"> maximize coverage.</w:t>
        </w:r>
      </w:ins>
    </w:p>
    <w:p w14:paraId="0CA299F3" w14:textId="18994798" w:rsidR="008D758C" w:rsidDel="00EB764A" w:rsidRDefault="571CD3EA" w:rsidP="00666E1D">
      <w:pPr>
        <w:ind w:firstLine="720"/>
        <w:rPr>
          <w:del w:id="166" w:author="Hoover, Christopher@CDPH" w:date="2023-11-24T19:40:00Z"/>
        </w:rPr>
      </w:pPr>
      <w:del w:id="167" w:author="Hoover, Christopher@CDPH" w:date="2023-11-24T19:40:00Z">
        <w:r w:rsidDel="00EB764A">
          <w:delText>There are inherent limitations in a complex policy analysis assessing the impact of vaccination policies. Our main challenge was overcoming</w:delText>
        </w:r>
        <w:r w:rsidR="5D907A98" w:rsidDel="00EB764A">
          <w:delText xml:space="preserve"> the lack of a </w:delText>
        </w:r>
        <w:r w:rsidR="6C0933F3" w:rsidDel="00EB764A">
          <w:delText xml:space="preserve">consistently reliable comparison group for VEM Q1 </w:delText>
        </w:r>
        <w:r w:rsidR="00DA5F9E" w:rsidDel="00EB764A">
          <w:delText>communities</w:delText>
        </w:r>
        <w:r w:rsidR="6C0933F3" w:rsidDel="00EB764A">
          <w:delText xml:space="preserve"> that were </w:delText>
        </w:r>
        <w:r w:rsidR="00DA5F9E" w:rsidDel="00EB764A">
          <w:delText xml:space="preserve">prioritized </w:delText>
        </w:r>
        <w:r w:rsidR="00B827FD" w:rsidDel="00EB764A">
          <w:delText xml:space="preserve">by </w:delText>
        </w:r>
        <w:r w:rsidR="00DA5F9E" w:rsidDel="00EB764A">
          <w:delText>the policy</w:delText>
        </w:r>
        <w:r w:rsidR="6C0933F3" w:rsidDel="00EB764A">
          <w:delText xml:space="preserve">. </w:delText>
        </w:r>
        <w:r w:rsidR="659C1FEE" w:rsidDel="00EB764A">
          <w:delText>We attempt</w:delText>
        </w:r>
        <w:r w:rsidR="4F013BCF" w:rsidDel="00EB764A">
          <w:delText>ed</w:delText>
        </w:r>
        <w:r w:rsidR="33F8F295" w:rsidDel="00EB764A">
          <w:delText xml:space="preserve"> to </w:delText>
        </w:r>
        <w:r w:rsidR="15567564" w:rsidDel="00EB764A">
          <w:delText xml:space="preserve">resolve this issue via sensitivity analyses that </w:delText>
        </w:r>
        <w:r w:rsidR="2D38AEF4" w:rsidDel="00EB764A">
          <w:delText>compare</w:delText>
        </w:r>
        <w:r w:rsidR="5B2EE8BB" w:rsidDel="00EB764A">
          <w:delText>d</w:delText>
        </w:r>
        <w:r w:rsidR="003D00E5" w:rsidDel="00EB764A">
          <w:delText xml:space="preserve"> </w:delText>
        </w:r>
        <w:r w:rsidR="6BFC132C" w:rsidDel="00EB764A">
          <w:delText xml:space="preserve">the upper half of VEM Q1 </w:delText>
        </w:r>
        <w:r w:rsidR="0028120A" w:rsidDel="00EB764A">
          <w:delText xml:space="preserve">(second VEM octile) </w:delText>
        </w:r>
        <w:r w:rsidR="6BFC132C" w:rsidDel="00EB764A">
          <w:delText>with</w:delText>
        </w:r>
        <w:r w:rsidR="26088702" w:rsidDel="00EB764A">
          <w:delText xml:space="preserve"> the lower half of VEM Q2</w:delText>
        </w:r>
        <w:r w:rsidR="0028120A" w:rsidDel="00EB764A">
          <w:delText xml:space="preserve"> (third VEM octile)</w:delText>
        </w:r>
        <w:r w:rsidR="26088702" w:rsidDel="00EB764A">
          <w:delText xml:space="preserve"> </w:delText>
        </w:r>
        <w:r w:rsidR="7ACDEBC9" w:rsidDel="00EB764A">
          <w:delText xml:space="preserve">on the assumption that these </w:delText>
        </w:r>
        <w:r w:rsidR="6A3304E7" w:rsidDel="00EB764A">
          <w:delText xml:space="preserve">areas are </w:delText>
        </w:r>
        <w:r w:rsidR="0EBE7447" w:rsidDel="00EB764A">
          <w:delText xml:space="preserve">arbitrarily divided by the </w:delText>
        </w:r>
        <w:r w:rsidR="3718E00D" w:rsidDel="00EB764A">
          <w:delText>quartile cutoff</w:delText>
        </w:r>
        <w:r w:rsidR="0028120A" w:rsidDel="00EB764A">
          <w:delText>, but are quite exchangeable in reality</w:delText>
        </w:r>
        <w:r w:rsidR="3718E00D" w:rsidDel="00EB764A">
          <w:delText xml:space="preserve">. </w:delText>
        </w:r>
        <w:r w:rsidR="0028120A" w:rsidDel="00EB764A">
          <w:delText>We</w:delText>
        </w:r>
        <w:r w:rsidR="3718E00D" w:rsidDel="00EB764A">
          <w:delText xml:space="preserve"> </w:delText>
        </w:r>
        <w:r w:rsidR="073F8A9D" w:rsidDel="00EB764A">
          <w:delText>still found significant, albeit</w:delText>
        </w:r>
        <w:r w:rsidR="3718E00D" w:rsidDel="00EB764A">
          <w:delText xml:space="preserve"> </w:delText>
        </w:r>
        <w:r w:rsidR="5DE4373C" w:rsidDel="00EB764A">
          <w:delText>attenuate</w:delText>
        </w:r>
        <w:r w:rsidR="55D69ADD" w:rsidDel="00EB764A">
          <w:delText>d</w:delText>
        </w:r>
        <w:r w:rsidR="0028120A" w:rsidDel="00EB764A">
          <w:delText>,</w:delText>
        </w:r>
        <w:r w:rsidR="003D00E5" w:rsidDel="00EB764A">
          <w:delText xml:space="preserve"> </w:delText>
        </w:r>
        <w:r w:rsidR="3718E00D" w:rsidDel="00EB764A">
          <w:delText xml:space="preserve">increases </w:delText>
        </w:r>
        <w:r w:rsidR="5D490DE9" w:rsidDel="00EB764A">
          <w:delText>in the vaccination rate</w:delText>
        </w:r>
        <w:r w:rsidR="0042140F" w:rsidDel="00EB764A">
          <w:delText xml:space="preserve"> in the second VEM octile </w:delText>
        </w:r>
        <w:r w:rsidR="4CC641CB" w:rsidDel="00EB764A">
          <w:delText xml:space="preserve">after the policy was implemented. </w:delText>
        </w:r>
      </w:del>
    </w:p>
    <w:p w14:paraId="63D10707" w14:textId="21764D4B" w:rsidR="00145AAF" w:rsidDel="00EB764A" w:rsidRDefault="4D21F3E5" w:rsidP="005E708D">
      <w:pPr>
        <w:ind w:firstLine="720"/>
        <w:rPr>
          <w:del w:id="168" w:author="Hoover, Christopher@CDPH" w:date="2023-11-24T19:40:00Z"/>
        </w:rPr>
      </w:pPr>
      <w:moveFromRangeStart w:id="169" w:author="Hoover, Christopher@CDPH" w:date="2023-11-27T20:13:00Z" w:name="move152008418"/>
      <w:moveFrom w:id="170" w:author="Hoover, Christopher@CDPH" w:date="2023-11-27T20:13:00Z">
        <w:r w:rsidDel="009D7BCD">
          <w:lastRenderedPageBreak/>
          <w:t>A</w:t>
        </w:r>
        <w:r w:rsidR="00E91649" w:rsidRPr="008D758C" w:rsidDel="009D7BCD">
          <w:t xml:space="preserve">nalyzing the effect of </w:t>
        </w:r>
        <w:r w:rsidR="4A0BD886" w:rsidDel="009D7BCD">
          <w:t xml:space="preserve">an upstream </w:t>
        </w:r>
        <w:r w:rsidR="005A03E1" w:rsidDel="009D7BCD">
          <w:t>vaccination</w:t>
        </w:r>
        <w:r w:rsidR="005A03E1" w:rsidRPr="008D758C" w:rsidDel="009D7BCD">
          <w:t xml:space="preserve"> policy</w:t>
        </w:r>
        <w:r w:rsidR="00E91649" w:rsidRPr="008D758C" w:rsidDel="009D7BCD">
          <w:t xml:space="preserve"> on COVID-19 outcomes is more challenging</w:t>
        </w:r>
        <w:r w:rsidR="735F29FD" w:rsidDel="009D7BCD">
          <w:t xml:space="preserve"> tha</w:t>
        </w:r>
        <w:r w:rsidR="005A03E1" w:rsidDel="009D7BCD">
          <w:t>n</w:t>
        </w:r>
        <w:r w:rsidR="735F29FD" w:rsidDel="009D7BCD">
          <w:t xml:space="preserve"> evaluating </w:t>
        </w:r>
        <w:r w:rsidR="00BF0C69" w:rsidDel="009D7BCD">
          <w:t>the effect of the polic</w:t>
        </w:r>
        <w:r w:rsidR="00B9492E" w:rsidDel="009D7BCD">
          <w:t>y on vaccinations</w:t>
        </w:r>
        <w:r w:rsidR="60AF98F3" w:rsidDel="009D7BCD">
          <w:t xml:space="preserve">. </w:t>
        </w:r>
        <w:r w:rsidR="00E91649" w:rsidRPr="008D758C" w:rsidDel="009D7BCD">
          <w:t xml:space="preserve">Multi-dose vaccination schedules along with variability in exposure, testing access, and underlying health conditions may all affect observed rates of COVID-19 outcomes. </w:t>
        </w:r>
        <w:r w:rsidR="00B343CB" w:rsidDel="009D7BCD">
          <w:t xml:space="preserve">The counterfactual approach </w:t>
        </w:r>
        <w:r w:rsidR="3F445186" w:rsidDel="009D7BCD">
          <w:t xml:space="preserve">we used </w:t>
        </w:r>
        <w:r w:rsidR="00B343CB" w:rsidDel="009D7BCD">
          <w:t xml:space="preserve">to </w:t>
        </w:r>
        <w:r w:rsidR="0C7FA65D" w:rsidDel="009D7BCD">
          <w:t>estimat</w:t>
        </w:r>
        <w:r w:rsidR="46D76A9A" w:rsidDel="009D7BCD">
          <w:t>e</w:t>
        </w:r>
        <w:r w:rsidR="00B343CB" w:rsidDel="009D7BCD">
          <w:t xml:space="preserve"> outcomes averted due to th</w:t>
        </w:r>
        <w:r w:rsidR="00FD7A2C" w:rsidDel="009D7BCD">
          <w:t>e</w:t>
        </w:r>
        <w:r w:rsidR="00B343CB" w:rsidDel="009D7BCD">
          <w:t xml:space="preserve"> policy</w:t>
        </w:r>
        <w:r w:rsidR="0C7FA65D" w:rsidDel="009D7BCD">
          <w:t xml:space="preserve"> </w:t>
        </w:r>
        <w:r w:rsidR="00E91649" w:rsidDel="009D7BCD">
          <w:t>has been</w:t>
        </w:r>
        <w:r w:rsidR="00B343CB" w:rsidDel="009D7BCD">
          <w:t xml:space="preserve"> </w:t>
        </w:r>
        <w:r w:rsidR="00975126" w:rsidDel="009D7BCD">
          <w:t xml:space="preserve">used previously to estimate the impact of vaccination campaigns in which a </w:t>
        </w:r>
        <w:r w:rsidR="007250E5" w:rsidDel="009D7BCD">
          <w:t xml:space="preserve">control group </w:t>
        </w:r>
        <w:r w:rsidR="001457CB" w:rsidDel="009D7BCD">
          <w:t>does not exist</w:t>
        </w:r>
        <w:r w:rsidR="000120CB" w:rsidDel="009D7BCD">
          <w:t xml:space="preserve"> </w:t>
        </w:r>
        <w:r w:rsidR="00E23E9C" w:rsidDel="009D7BCD">
          <w:fldChar w:fldCharType="begin"/>
        </w:r>
        <w:r w:rsidR="00B35B97" w:rsidDel="009D7BCD">
          <w:instrText xml:space="preserve"> ADDIN ZOTERO_ITEM CSL_CITATION {"citationID":"ZZWXVG7z","properties":{"formattedCitation":"(20,33)","plainCitation":"(20,33)","noteIndex":0},"citationItems":[{"id":746,"uris":["http://zotero.org/users/3463997/items/H45UP87S"],"uri":["http://zotero.org/users/3463997/items/H45UP87S"],"itemData":{"id":746,"type":"article-journal","container-title":"Clinical Infectious Diseases","issue":"12","note":"publisher: Oxford University Press US","page":"3088–3095","source":"Google Scholar","title":"Early evidence of inactivated enterovirus 71 vaccine impact against hand, foot, and mouth disease in a major center of ongoing transmission in China, 2011–2018: a longitudinal surveillance study","title-short":"Early evidence of inactivated enterovirus 71 vaccine impact against hand, foot, and mouth disease in a major center of ongoing transmission in China, 2011–2018","volume":"71","author":[{"family":"Head","given":"Jennifer R."},{"family":"Collender","given":"Philip A."},{"family":"Lewnard","given":"Joseph A."},{"family":"Skaff","given":"Nicholas K."},{"family":"Li","given":"Ling"},{"family":"Cheng","given":"Qu"},{"family":"Baker","given":"Julia M."},{"family":"Li","given":"Charles"},{"family":"Chen","given":"Dehao"},{"family":"Ohringer","given":"Alison"}],"issued":{"date-parts":[["2020"]]}}},{"id":1065,"uris":["http://zotero.org/users/3463997/items/K4A2JYNJ"],"uri":["http://zotero.org/users/3463997/items/K4A2JYNJ"],"itemData":{"id":1065,"type":"article-journal","abstract":"When a new vaccine is introduced, it is critical to monitor trends in disease rates to ensure that the vaccine is effective and to quantify its impact. However, estimates from observational studies can be confounded by unrelated changes in healthcare utilization, changes in the underlying health of the population, or changes in reporting. Other diseases are often used to detect and adjust for these changes, but choosing an appropriate control disease a priori is a major challenge. The “synthetic controls” (causal impact) method, which was originally developed for website analytics and social sciences, provides an appealing solution. With this approach, potential comparison time series are combined into a composite and are used to generate a counterfactual estimate, which can be compared with the time series of interest after the intervention. We sought to estimate changes in hospitalizations for all-cause pneumonia associated with the introduction of pneumococcal conjugate vaccines (PCVs) in five countries in the Americas. Using synthetic controls, we found a substantial decline in hospitalizations for all-cause pneumonia in infants in all five countries (average of 20%), whereas estimates for young and middle-aged adults varied by country and were potentially influenced by the 2009 influenza pandemic. In contrast to previous reports, we did not detect a decline in all-cause pneumonia in older adults in any country. Synthetic controls promise to increase the accuracy of studies of vaccine impact and to increase comparability of results between populations compared with alternative approaches.","container-title":"Proceedings of the National Academy of Sciences","DOI":"10.1073/pnas.1612833114","issue":"7","note":"publisher: Proceedings of the National Academy of Sciences","page":"1524-1529","source":"pnas.org (Atypon)","title":"Estimating the population-level impact of vaccines using synthetic controls","volume":"114","author":[{"family":"Bruhn","given":"Christian A. W."},{"family":"Hetterich","given":"Stephen"},{"family":"Schuck-Paim","given":"Cynthia"},{"family":"Kürüm","given":"Esra"},{"family":"Taylor","given":"Robert J."},{"family":"Lustig","given":"Roger"},{"family":"Shapiro","given":"Eugene D."},{"family":"Warren","given":"Joshua L."},{"family":"Simonsen","given":"Lone"},{"family":"Weinberger","given":"Daniel M."}],"issued":{"date-parts":[["2017",2,14]]}}}],"schema":"https://github.com/citation-style-language/schema/raw/master/csl-citation.json"} </w:instrText>
        </w:r>
        <w:r w:rsidR="00E23E9C" w:rsidDel="009D7BCD">
          <w:fldChar w:fldCharType="separate"/>
        </w:r>
        <w:r w:rsidR="00B35B97" w:rsidRPr="00B35B97" w:rsidDel="009D7BCD">
          <w:rPr>
            <w:rFonts w:cs="Courier New"/>
          </w:rPr>
          <w:t>(20,33)</w:t>
        </w:r>
        <w:r w:rsidR="00E23E9C" w:rsidDel="009D7BCD">
          <w:fldChar w:fldCharType="end"/>
        </w:r>
        <w:r w:rsidR="009D526D" w:rsidDel="009D7BCD">
          <w:t xml:space="preserve">. </w:t>
        </w:r>
      </w:moveFrom>
      <w:moveFromRangeEnd w:id="169"/>
      <w:del w:id="171" w:author="Hoover, Christopher@CDPH" w:date="2023-11-24T19:40:00Z">
        <w:r w:rsidR="009D526D" w:rsidDel="00EB764A">
          <w:delText xml:space="preserve">This approach </w:delText>
        </w:r>
        <w:r w:rsidR="00075CFC" w:rsidDel="00EB764A">
          <w:delText xml:space="preserve">to generate counterfactual estimates in the absence of the policy is </w:delText>
        </w:r>
        <w:r w:rsidR="00DF1C43" w:rsidDel="00EB764A">
          <w:delText xml:space="preserve">similar to a synthetic control </w:delText>
        </w:r>
        <w:r w:rsidR="00B52E66" w:rsidDel="00EB764A">
          <w:delText>analysis</w:delText>
        </w:r>
        <w:r w:rsidR="00DF1C43" w:rsidDel="00EB764A">
          <w:delText xml:space="preserve"> in which counterfactual estimates are generated</w:delText>
        </w:r>
        <w:r w:rsidR="00555640" w:rsidDel="00EB764A">
          <w:delText xml:space="preserve"> for the target area or population </w:delText>
        </w:r>
        <w:r w:rsidR="00BE1C5F" w:rsidDel="00EB764A">
          <w:delText xml:space="preserve">using data from </w:delText>
        </w:r>
        <w:r w:rsidR="00A30ECD" w:rsidDel="00EB764A">
          <w:delText>related</w:delText>
        </w:r>
        <w:r w:rsidR="00BE1C5F" w:rsidDel="00EB764A">
          <w:delText xml:space="preserve">, but non-targeted areas or populations </w:delText>
        </w:r>
        <w:r w:rsidR="00555640" w:rsidDel="00EB764A">
          <w:delText xml:space="preserve">and compared to what was actually observed. </w:delText>
        </w:r>
      </w:del>
    </w:p>
    <w:p w14:paraId="3F65DD36" w14:textId="494A92DE" w:rsidR="009074AB" w:rsidDel="00B35B97" w:rsidRDefault="00F80EAF" w:rsidP="005E708D">
      <w:pPr>
        <w:ind w:firstLine="720"/>
        <w:rPr>
          <w:del w:id="172" w:author="Hoover, Christopher@CDPH" w:date="2023-11-24T19:34:00Z"/>
        </w:rPr>
      </w:pPr>
      <w:del w:id="173" w:author="Hoover, Christopher@CDPH" w:date="2023-11-24T19:34:00Z">
        <w:r w:rsidDel="00B35B97">
          <w:delText xml:space="preserve">Our approach to evaluate </w:delText>
        </w:r>
        <w:r w:rsidR="008F60A8" w:rsidDel="00B35B97">
          <w:delText>candidate models</w:delText>
        </w:r>
        <w:r w:rsidR="00E21CC9" w:rsidDel="00B35B97">
          <w:delText xml:space="preserve"> </w:delText>
        </w:r>
        <w:r w:rsidR="00FB5FF7" w:rsidDel="00B35B97">
          <w:delText xml:space="preserve">on </w:delText>
        </w:r>
        <w:r w:rsidR="00E21CC9" w:rsidDel="00B35B97">
          <w:delText>their out</w:delText>
        </w:r>
        <w:r w:rsidR="22B08322" w:rsidDel="00B35B97">
          <w:delText>-</w:delText>
        </w:r>
        <w:r w:rsidR="00E21CC9" w:rsidDel="00B35B97">
          <w:delText>of</w:delText>
        </w:r>
        <w:r w:rsidR="0E39B530" w:rsidDel="00B35B97">
          <w:delText>-</w:delText>
        </w:r>
        <w:r w:rsidR="00E21CC9" w:rsidDel="00B35B97">
          <w:delText>sample performance</w:delText>
        </w:r>
        <w:r w:rsidR="1DA4AA28" w:rsidDel="00B35B97">
          <w:delText xml:space="preserve"> </w:delText>
        </w:r>
        <w:r w:rsidR="71835A01" w:rsidDel="00B35B97">
          <w:delText>optimize</w:delText>
        </w:r>
        <w:r w:rsidDel="00B35B97">
          <w:delText>s</w:delText>
        </w:r>
        <w:r w:rsidR="00471FD6" w:rsidDel="00B35B97">
          <w:delText xml:space="preserve"> </w:delText>
        </w:r>
        <w:r w:rsidR="00E82461" w:rsidDel="00B35B97">
          <w:delText>our counterfactual estimat</w:delText>
        </w:r>
        <w:r w:rsidR="00FB5FF7" w:rsidDel="00B35B97">
          <w:delText>es</w:delText>
        </w:r>
        <w:r w:rsidR="00E82461" w:rsidDel="00B35B97">
          <w:delText xml:space="preserve"> by rigorously identifying the model with the best </w:delText>
        </w:r>
        <w:r w:rsidR="009E2815" w:rsidDel="00B35B97">
          <w:delText>out-of-sample predictions</w:delText>
        </w:r>
        <w:r w:rsidR="009E7AD5" w:rsidDel="00B35B97">
          <w:delText>.</w:delText>
        </w:r>
        <w:r w:rsidR="00033204" w:rsidDel="00B35B97">
          <w:delText xml:space="preserve"> </w:delText>
        </w:r>
        <w:r w:rsidR="009E7AD5" w:rsidDel="00B35B97">
          <w:delText>T</w:delText>
        </w:r>
        <w:r w:rsidR="008F20BA" w:rsidDel="00B35B97">
          <w:delText>he model</w:delText>
        </w:r>
        <w:r w:rsidR="0011319F" w:rsidDel="00B35B97">
          <w:delText>s</w:delText>
        </w:r>
        <w:r w:rsidR="008F20BA" w:rsidDel="00B35B97">
          <w:delText xml:space="preserve"> with the best performance </w:delText>
        </w:r>
        <w:r w:rsidR="0011319F" w:rsidDel="00B35B97">
          <w:delText xml:space="preserve">for each outcome </w:delText>
        </w:r>
        <w:r w:rsidR="008F20BA" w:rsidDel="00B35B97">
          <w:delText xml:space="preserve">in this analysis </w:delText>
        </w:r>
        <w:r w:rsidR="002306A9" w:rsidDel="00B35B97">
          <w:delText xml:space="preserve">included </w:delText>
        </w:r>
        <w:r w:rsidR="00892CFC" w:rsidDel="00B35B97">
          <w:delText>terms related to important drivers of</w:delText>
        </w:r>
        <w:r w:rsidR="00E72777" w:rsidDel="00B35B97">
          <w:delText xml:space="preserve"> COVID-19 </w:delText>
        </w:r>
        <w:r w:rsidR="5B0AD92C" w:rsidDel="00B35B97">
          <w:delText xml:space="preserve">outcomes </w:delText>
        </w:r>
        <w:r w:rsidR="00E72777" w:rsidDel="00B35B97">
          <w:delText xml:space="preserve">including </w:delText>
        </w:r>
        <w:r w:rsidR="0011319F" w:rsidDel="00B35B97">
          <w:delText>old</w:delText>
        </w:r>
        <w:r w:rsidR="1412B62F" w:rsidDel="00B35B97">
          <w:delText>er</w:delText>
        </w:r>
        <w:r w:rsidR="0011319F" w:rsidDel="00B35B97">
          <w:delText xml:space="preserve"> age, </w:delText>
        </w:r>
        <w:r w:rsidR="00E72777" w:rsidDel="00B35B97">
          <w:delText>prior vaccination</w:delText>
        </w:r>
        <w:r w:rsidR="0011319F" w:rsidDel="00B35B97">
          <w:delText>,</w:delText>
        </w:r>
        <w:r w:rsidR="00E72777" w:rsidDel="00B35B97">
          <w:delText xml:space="preserve"> and </w:delText>
        </w:r>
        <w:r w:rsidR="0011319F" w:rsidDel="00B35B97">
          <w:delText>prior infections</w:delText>
        </w:r>
        <w:r w:rsidR="00AC16C4" w:rsidDel="00B35B97">
          <w:delText xml:space="preserve"> that </w:delText>
        </w:r>
        <w:r w:rsidR="0007557E" w:rsidDel="00B35B97">
          <w:delText>reduce population susceptibility</w:delText>
        </w:r>
        <w:r w:rsidR="00746332" w:rsidDel="00B35B97">
          <w:delText>.</w:delText>
        </w:r>
        <w:r w:rsidR="00033204" w:rsidDel="00B35B97">
          <w:delText xml:space="preserve"> </w:delText>
        </w:r>
        <w:r w:rsidR="002E3857" w:rsidDel="00B35B97">
          <w:delText>Out</w:delText>
        </w:r>
        <w:r w:rsidR="789D3CF5" w:rsidDel="00B35B97">
          <w:delText>-</w:delText>
        </w:r>
        <w:r w:rsidR="002E3857" w:rsidDel="00B35B97">
          <w:delText>of</w:delText>
        </w:r>
        <w:r w:rsidR="72A89D82" w:rsidDel="00B35B97">
          <w:delText>-</w:delText>
        </w:r>
        <w:r w:rsidR="002E3857" w:rsidDel="00B35B97">
          <w:delText xml:space="preserve">sample error </w:delText>
        </w:r>
        <w:r w:rsidR="00792EC8" w:rsidDel="00B35B97">
          <w:delText>from th</w:delText>
        </w:r>
        <w:r w:rsidR="0011319F" w:rsidDel="00B35B97">
          <w:delText>ese</w:delText>
        </w:r>
        <w:r w:rsidR="00792EC8" w:rsidDel="00B35B97">
          <w:delText xml:space="preserve"> model</w:delText>
        </w:r>
        <w:r w:rsidR="0011319F" w:rsidDel="00B35B97">
          <w:delText>s</w:delText>
        </w:r>
        <w:r w:rsidR="00792EC8" w:rsidDel="00B35B97">
          <w:delText xml:space="preserve"> was relatively low across </w:delText>
        </w:r>
        <w:r w:rsidR="009603AB" w:rsidDel="00B35B97">
          <w:delText>all outcomes considered</w:delText>
        </w:r>
        <w:r w:rsidR="00024C47" w:rsidDel="00B35B97">
          <w:delText>, and b</w:delText>
        </w:r>
        <w:r w:rsidR="00F113AF" w:rsidDel="00B35B97">
          <w:delText xml:space="preserve">ootstrapped resampling at the </w:delText>
        </w:r>
        <w:r w:rsidR="21DE04E8" w:rsidDel="00B35B97">
          <w:delText>ZIP</w:delText>
        </w:r>
        <w:r w:rsidR="00F113AF" w:rsidDel="00B35B97">
          <w:delText xml:space="preserve"> code level to generate uncertainty </w:delText>
        </w:r>
        <w:r w:rsidR="00F113AF" w:rsidDel="00B35B97">
          <w:lastRenderedPageBreak/>
          <w:delText xml:space="preserve">estimates </w:delText>
        </w:r>
      </w:del>
      <w:del w:id="174" w:author="Hoover, Christopher@CDPH" w:date="2023-11-24T19:30:00Z">
        <w:r w:rsidR="00F113AF" w:rsidDel="00B35B97">
          <w:delText xml:space="preserve">also </w:delText>
        </w:r>
      </w:del>
      <w:del w:id="175" w:author="Hoover, Christopher@CDPH" w:date="2023-11-24T19:34:00Z">
        <w:r w:rsidR="00F113AF" w:rsidDel="00B35B97">
          <w:delText xml:space="preserve">ensures that </w:delText>
        </w:r>
        <w:r w:rsidR="00B62B6F" w:rsidDel="00B35B97">
          <w:delText xml:space="preserve">our results </w:delText>
        </w:r>
        <w:r w:rsidR="003C1CA7" w:rsidDel="00B35B97">
          <w:delText>are not reliant on a small number of overly influential observations (s</w:delText>
        </w:r>
        <w:r w:rsidR="004C3BCC" w:rsidDel="00B35B97">
          <w:delText xml:space="preserve">uch as very high population </w:delText>
        </w:r>
        <w:r w:rsidR="21DE04E8" w:rsidDel="00B35B97">
          <w:delText>ZIP</w:delText>
        </w:r>
        <w:r w:rsidR="004C3BCC" w:rsidDel="00B35B97">
          <w:delText xml:space="preserve"> codes) and that results accurately reflect </w:delText>
        </w:r>
        <w:r w:rsidR="009B7BD7" w:rsidDel="00B35B97">
          <w:delText>uncertainty in the</w:delText>
        </w:r>
        <w:r w:rsidR="00A66E10" w:rsidDel="00B35B97">
          <w:delText xml:space="preserve"> estimation procedure.</w:delText>
        </w:r>
        <w:r w:rsidR="008F6D85" w:rsidDel="00B35B97">
          <w:delText xml:space="preserve"> </w:delText>
        </w:r>
        <w:r w:rsidR="005C5747" w:rsidDel="00B35B97">
          <w:delText xml:space="preserve">Finally, we also estimated the main outcomes averted measure for </w:delText>
        </w:r>
        <w:r w:rsidR="001F4516" w:rsidDel="00B35B97">
          <w:delText>the next nine best performing models to ensure that our results were not entirely reliant on the best performing model and found similar results across cases, hospitalizations</w:delText>
        </w:r>
        <w:r w:rsidR="00107A7B" w:rsidDel="00B35B97">
          <w:delText>,</w:delText>
        </w:r>
        <w:r w:rsidR="001F4516" w:rsidDel="00B35B97">
          <w:delText xml:space="preserve"> and deaths.</w:delText>
        </w:r>
      </w:del>
    </w:p>
    <w:p w14:paraId="5C09DC9C" w14:textId="0D9041D6" w:rsidR="004430F4" w:rsidRDefault="7883D49F" w:rsidP="00666E1D">
      <w:pPr>
        <w:ind w:firstLine="720"/>
      </w:pPr>
      <w:r>
        <w:t>In conclusion,</w:t>
      </w:r>
      <w:r w:rsidR="0A995DF5">
        <w:t xml:space="preserve"> we f</w:t>
      </w:r>
      <w:r w:rsidR="00107A7B">
        <w:t>ou</w:t>
      </w:r>
      <w:r w:rsidR="0A995DF5">
        <w:t xml:space="preserve">nd consistent evidence that California’s vaccine equity allocation policy that distributed more vaccines to </w:t>
      </w:r>
      <w:r w:rsidR="001B5850">
        <w:t>the least</w:t>
      </w:r>
      <w:r w:rsidR="0A995DF5">
        <w:t xml:space="preserve"> </w:t>
      </w:r>
      <w:r w:rsidR="0FAF482A">
        <w:t xml:space="preserve">advantaged and </w:t>
      </w:r>
      <w:r w:rsidR="001B5850">
        <w:t xml:space="preserve">most </w:t>
      </w:r>
      <w:r w:rsidR="0A995DF5">
        <w:t xml:space="preserve">impacted communities </w:t>
      </w:r>
      <w:r w:rsidR="5E48AB1A">
        <w:t xml:space="preserve">resulted in substantial increases in vaccination rates and reductions in COVID-19 outcomes. However, the policy was not sufficient to eliminate </w:t>
      </w:r>
      <w:r w:rsidR="6129C7E5">
        <w:t>disparities in vaccination rates and COVID-19</w:t>
      </w:r>
      <w:r w:rsidR="1542CCC5">
        <w:t xml:space="preserve"> risk </w:t>
      </w:r>
      <w:r w:rsidR="6129C7E5">
        <w:t>experienced by these communities</w:t>
      </w:r>
      <w:r w:rsidR="1542CCC5">
        <w:t xml:space="preserve">. Additional public health interventions </w:t>
      </w:r>
      <w:r w:rsidR="50389471">
        <w:t xml:space="preserve">that address disparities </w:t>
      </w:r>
      <w:r w:rsidR="37073A48">
        <w:t>across all</w:t>
      </w:r>
      <w:r w:rsidR="50389471">
        <w:t xml:space="preserve"> social determinants of health, in addition to outcome-specific policies such as the vaccine equity allocation, are needed to achieve health equity</w:t>
      </w:r>
      <w:r w:rsidR="00A71DC6">
        <w:t xml:space="preserve"> </w:t>
      </w:r>
      <w:r w:rsidR="00A71DC6">
        <w:fldChar w:fldCharType="begin"/>
      </w:r>
      <w:r w:rsidR="00540B64">
        <w:instrText xml:space="preserve"> ADDIN ZOTERO_ITEM CSL_CITATION {"citationID":"lNy3UbBQ","properties":{"formattedCitation":"(37)","plainCitation":"(37)","noteIndex":0},"citationItems":[{"id":754,"uris":["http://zotero.org/users/3463997/items/28WT2BPU"],"uri":["http://zotero.org/users/3463997/items/28WT2BPU"],"itemData":{"id":754,"type":"article-journal","container-title":"Science","DOI":"10.1126/science.add5912","issue":"6644","note":"publisher: American Association for the Advancement of Science","page":"460-462","source":"science.org (Atypon)","title":"Cascading failures in COVID-19 vaccine equity","volume":"380","author":[{"family":"Lavery","given":"James V."},{"family":"Porter","given":"Rachael M."},{"family":"Addiss","given":"David G."}],"issued":{"date-parts":[["2023",5,5]]}}}],"schema":"https://github.com/citation-style-language/schema/raw/master/csl-citation.json"} </w:instrText>
      </w:r>
      <w:r w:rsidR="00A71DC6">
        <w:fldChar w:fldCharType="separate"/>
      </w:r>
      <w:r w:rsidR="00540B64" w:rsidRPr="00540B64">
        <w:rPr>
          <w:rFonts w:cs="Courier New"/>
        </w:rPr>
        <w:t>(37)</w:t>
      </w:r>
      <w:r w:rsidR="00A71DC6">
        <w:fldChar w:fldCharType="end"/>
      </w:r>
      <w:r w:rsidR="50389471">
        <w:t>.</w:t>
      </w:r>
      <w:r w:rsidR="2CC8EB68">
        <w:t xml:space="preserve"> </w:t>
      </w:r>
      <w:r w:rsidR="004430F4">
        <w:br w:type="page"/>
      </w:r>
    </w:p>
    <w:p w14:paraId="764F230F" w14:textId="1207E460" w:rsidR="006B3B53" w:rsidRDefault="006B3B53" w:rsidP="006B7F89">
      <w:pPr>
        <w:pStyle w:val="Heading3"/>
      </w:pPr>
      <w:r>
        <w:lastRenderedPageBreak/>
        <w:t>Exhibits</w:t>
      </w:r>
    </w:p>
    <w:p w14:paraId="037ED013" w14:textId="40B309A4" w:rsidR="00C3157A" w:rsidRPr="00D51420" w:rsidRDefault="00C3157A" w:rsidP="00C3157A">
      <w:pPr>
        <w:rPr>
          <w:b/>
          <w:bCs/>
          <w:szCs w:val="24"/>
        </w:rPr>
      </w:pPr>
      <w:r w:rsidRPr="00D51420">
        <w:rPr>
          <w:b/>
          <w:bCs/>
          <w:szCs w:val="24"/>
        </w:rPr>
        <w:t>EXHIBIT 1</w:t>
      </w:r>
      <w:r w:rsidR="00D51420">
        <w:rPr>
          <w:b/>
          <w:bCs/>
          <w:szCs w:val="24"/>
        </w:rPr>
        <w:t xml:space="preserve">: Vaccination rates </w:t>
      </w:r>
      <w:r w:rsidR="00482529">
        <w:rPr>
          <w:b/>
          <w:bCs/>
          <w:szCs w:val="24"/>
        </w:rPr>
        <w:t xml:space="preserve">increased more in prioritized </w:t>
      </w:r>
      <w:r w:rsidR="00B25B8C">
        <w:rPr>
          <w:b/>
          <w:bCs/>
          <w:szCs w:val="24"/>
        </w:rPr>
        <w:t>VEM</w:t>
      </w:r>
      <w:r w:rsidR="00482529">
        <w:rPr>
          <w:b/>
          <w:bCs/>
          <w:szCs w:val="24"/>
        </w:rPr>
        <w:t xml:space="preserve"> Q1 communities after the policy </w:t>
      </w:r>
      <w:r w:rsidRPr="00D51420">
        <w:rPr>
          <w:b/>
          <w:bCs/>
          <w:szCs w:val="24"/>
        </w:rPr>
        <w:t>(table)</w:t>
      </w:r>
    </w:p>
    <w:p w14:paraId="33010D18" w14:textId="5DAA9616" w:rsidR="00C3157A" w:rsidRPr="00340417" w:rsidRDefault="00C3157A" w:rsidP="00C3157A">
      <w:pPr>
        <w:rPr>
          <w:szCs w:val="24"/>
        </w:rPr>
      </w:pPr>
      <w:r w:rsidRPr="00340417">
        <w:rPr>
          <w:szCs w:val="24"/>
        </w:rPr>
        <w:t xml:space="preserve">Caption: </w:t>
      </w:r>
      <w:r w:rsidR="00340417" w:rsidRPr="00340417">
        <w:rPr>
          <w:szCs w:val="24"/>
        </w:rPr>
        <w:t xml:space="preserve">Vaccinations administered by Vaccine Equity Metric (VEM) quartile in the four-week periods before and after the </w:t>
      </w:r>
      <w:r w:rsidR="00B827FD">
        <w:rPr>
          <w:szCs w:val="24"/>
        </w:rPr>
        <w:t>policy</w:t>
      </w:r>
      <w:r w:rsidR="00340417" w:rsidRPr="00340417">
        <w:rPr>
          <w:szCs w:val="24"/>
        </w:rPr>
        <w:t xml:space="preserve"> was implemented on March 1, 2021. Absolute numbers are shown along with rates per 100,000 residents in parentheses.</w:t>
      </w:r>
    </w:p>
    <w:p w14:paraId="64EA1056" w14:textId="1E3C1998" w:rsidR="00C3157A" w:rsidRPr="00340417" w:rsidRDefault="00C3157A" w:rsidP="00C3157A">
      <w:pPr>
        <w:rPr>
          <w:szCs w:val="24"/>
        </w:rPr>
      </w:pPr>
      <w:r w:rsidRPr="00340417">
        <w:rPr>
          <w:szCs w:val="24"/>
        </w:rPr>
        <w:t xml:space="preserve">Source/Notes: </w:t>
      </w:r>
      <w:r w:rsidR="00D510CE">
        <w:rPr>
          <w:szCs w:val="24"/>
        </w:rPr>
        <w:t>A</w:t>
      </w:r>
      <w:r w:rsidR="00340417">
        <w:rPr>
          <w:szCs w:val="24"/>
        </w:rPr>
        <w:t xml:space="preserve">uthors analysis of </w:t>
      </w:r>
      <w:r w:rsidR="001913A1">
        <w:rPr>
          <w:szCs w:val="24"/>
        </w:rPr>
        <w:t xml:space="preserve">Feb 1, 2021 – March </w:t>
      </w:r>
      <w:r w:rsidR="003C6E78">
        <w:rPr>
          <w:szCs w:val="24"/>
        </w:rPr>
        <w:t xml:space="preserve">29, </w:t>
      </w:r>
      <w:proofErr w:type="gramStart"/>
      <w:r w:rsidR="003C6E78">
        <w:rPr>
          <w:szCs w:val="24"/>
        </w:rPr>
        <w:t>2021</w:t>
      </w:r>
      <w:proofErr w:type="gramEnd"/>
      <w:r w:rsidR="003C6E78">
        <w:rPr>
          <w:szCs w:val="24"/>
        </w:rPr>
        <w:t xml:space="preserve"> </w:t>
      </w:r>
      <w:r w:rsidR="00EE7895">
        <w:rPr>
          <w:szCs w:val="24"/>
        </w:rPr>
        <w:t>vaccination data</w:t>
      </w:r>
      <w:r w:rsidR="004C196E">
        <w:rPr>
          <w:szCs w:val="24"/>
        </w:rPr>
        <w:t>.</w:t>
      </w:r>
    </w:p>
    <w:p w14:paraId="0281A822" w14:textId="4DCCF539" w:rsidR="00C3157A" w:rsidRPr="00D51420" w:rsidRDefault="00C3157A" w:rsidP="00C3157A">
      <w:pPr>
        <w:rPr>
          <w:b/>
          <w:bCs/>
          <w:szCs w:val="24"/>
        </w:rPr>
      </w:pPr>
      <w:r w:rsidRPr="00D51420">
        <w:rPr>
          <w:b/>
          <w:bCs/>
          <w:szCs w:val="24"/>
        </w:rPr>
        <w:t>EXHIBIT 2</w:t>
      </w:r>
      <w:r w:rsidR="00BB3615">
        <w:rPr>
          <w:b/>
          <w:bCs/>
          <w:szCs w:val="24"/>
        </w:rPr>
        <w:t xml:space="preserve">: </w:t>
      </w:r>
      <w:r w:rsidR="00666E1D">
        <w:rPr>
          <w:b/>
          <w:bCs/>
          <w:szCs w:val="24"/>
        </w:rPr>
        <w:t xml:space="preserve">COVID-19 </w:t>
      </w:r>
      <w:r w:rsidR="00C43270">
        <w:rPr>
          <w:b/>
          <w:bCs/>
          <w:szCs w:val="24"/>
        </w:rPr>
        <w:t>cases</w:t>
      </w:r>
      <w:r w:rsidR="00BB3615">
        <w:rPr>
          <w:b/>
          <w:bCs/>
          <w:szCs w:val="24"/>
        </w:rPr>
        <w:t xml:space="preserve"> averted </w:t>
      </w:r>
      <w:r w:rsidR="00C43270">
        <w:rPr>
          <w:b/>
          <w:bCs/>
          <w:szCs w:val="24"/>
        </w:rPr>
        <w:t>after</w:t>
      </w:r>
      <w:r w:rsidR="00BB3615">
        <w:rPr>
          <w:b/>
          <w:bCs/>
          <w:szCs w:val="24"/>
        </w:rPr>
        <w:t xml:space="preserve"> policy</w:t>
      </w:r>
      <w:r w:rsidR="00C43270">
        <w:rPr>
          <w:b/>
          <w:bCs/>
          <w:szCs w:val="24"/>
        </w:rPr>
        <w:t xml:space="preserve"> implementation</w:t>
      </w:r>
      <w:r w:rsidRPr="00D51420">
        <w:rPr>
          <w:b/>
          <w:bCs/>
          <w:szCs w:val="24"/>
        </w:rPr>
        <w:t xml:space="preserve"> (figure)</w:t>
      </w:r>
    </w:p>
    <w:p w14:paraId="431BE19D" w14:textId="744CA2C8" w:rsidR="00C3157A" w:rsidRPr="00D51420" w:rsidRDefault="00C3157A" w:rsidP="00C3157A">
      <w:r w:rsidRPr="00340417">
        <w:rPr>
          <w:szCs w:val="24"/>
        </w:rPr>
        <w:t>Caption</w:t>
      </w:r>
      <w:r w:rsidRPr="00D51420">
        <w:t xml:space="preserve">: </w:t>
      </w:r>
      <w:bookmarkStart w:id="176" w:name="_Hlk144477416"/>
      <w:r w:rsidR="008951DD" w:rsidRPr="00666E1D">
        <w:t xml:space="preserve">Time series of weekly cases </w:t>
      </w:r>
      <w:r w:rsidR="00B25B8C" w:rsidRPr="00B25B8C">
        <w:t>stratified by vaccine equity metric (VEM) quartile in California from March 1, 2021 – November 1, 2021</w:t>
      </w:r>
      <w:r w:rsidR="008951DD" w:rsidRPr="00666E1D">
        <w:t xml:space="preserve">. </w:t>
      </w:r>
      <w:r w:rsidR="00B25B8C">
        <w:t>Cases remained</w:t>
      </w:r>
      <w:r w:rsidR="008951DD" w:rsidRPr="00666E1D">
        <w:t xml:space="preserve"> at relatively low levels around the time the policy was implemented on March </w:t>
      </w:r>
      <w:r w:rsidR="00F17CC6" w:rsidRPr="00666E1D">
        <w:t>1</w:t>
      </w:r>
      <w:r w:rsidR="008951DD" w:rsidRPr="00666E1D">
        <w:t xml:space="preserve">, </w:t>
      </w:r>
      <w:proofErr w:type="gramStart"/>
      <w:r w:rsidR="008951DD" w:rsidRPr="00666E1D">
        <w:t>2021</w:t>
      </w:r>
      <w:proofErr w:type="gramEnd"/>
      <w:r w:rsidR="008951DD" w:rsidRPr="00666E1D">
        <w:t xml:space="preserve"> until the delta variant caused increased </w:t>
      </w:r>
      <w:r w:rsidR="00B25B8C">
        <w:t>activity</w:t>
      </w:r>
      <w:r w:rsidR="008951DD" w:rsidRPr="00666E1D">
        <w:t xml:space="preserve"> beginning in July 2021. Hatched blue areas indicate </w:t>
      </w:r>
      <w:r w:rsidR="00B25B8C">
        <w:t>cases</w:t>
      </w:r>
      <w:r w:rsidR="008951DD" w:rsidRPr="00666E1D">
        <w:t xml:space="preserve"> that were averted in VEM Q1 as estimated in the counterfactual analys</w:t>
      </w:r>
      <w:r w:rsidR="00B25B8C">
        <w:t>e</w:t>
      </w:r>
      <w:r w:rsidR="008951DD" w:rsidRPr="00666E1D">
        <w:t xml:space="preserve">s. Significant estimates of cases averted were reached soon after the policy was implemented, though </w:t>
      </w:r>
      <w:proofErr w:type="gramStart"/>
      <w:r w:rsidR="008951DD" w:rsidRPr="00666E1D">
        <w:t>the majority of</w:t>
      </w:r>
      <w:proofErr w:type="gramEnd"/>
      <w:r w:rsidR="008951DD" w:rsidRPr="00666E1D">
        <w:t xml:space="preserve"> outcomes averted came during the delta wave when COVID-19 activity was significantly higher.</w:t>
      </w:r>
      <w:bookmarkEnd w:id="176"/>
    </w:p>
    <w:p w14:paraId="53D0FE5B" w14:textId="2A0C1DAC" w:rsidR="00C3157A" w:rsidRPr="00340417" w:rsidRDefault="00C3157A" w:rsidP="00C3157A">
      <w:pPr>
        <w:rPr>
          <w:szCs w:val="24"/>
        </w:rPr>
      </w:pPr>
      <w:r w:rsidRPr="00340417">
        <w:rPr>
          <w:szCs w:val="24"/>
        </w:rPr>
        <w:t xml:space="preserve">Source/Notes: </w:t>
      </w:r>
      <w:r w:rsidR="00482529" w:rsidRPr="00666E1D">
        <w:rPr>
          <w:szCs w:val="24"/>
        </w:rPr>
        <w:t xml:space="preserve">Authors analysis of </w:t>
      </w:r>
      <w:r w:rsidR="00C10ADB" w:rsidRPr="00666E1D">
        <w:rPr>
          <w:szCs w:val="24"/>
        </w:rPr>
        <w:t xml:space="preserve">COVID-19 </w:t>
      </w:r>
      <w:r w:rsidR="00482529" w:rsidRPr="00666E1D">
        <w:rPr>
          <w:szCs w:val="24"/>
        </w:rPr>
        <w:t>case data</w:t>
      </w:r>
      <w:r w:rsidR="00C10ADB" w:rsidRPr="00666E1D">
        <w:rPr>
          <w:szCs w:val="24"/>
        </w:rPr>
        <w:t xml:space="preserve"> collected from </w:t>
      </w:r>
      <w:r w:rsidR="001913A1" w:rsidRPr="00666E1D">
        <w:rPr>
          <w:szCs w:val="24"/>
        </w:rPr>
        <w:t xml:space="preserve">December </w:t>
      </w:r>
      <w:r w:rsidR="00C10ADB" w:rsidRPr="00666E1D">
        <w:rPr>
          <w:szCs w:val="24"/>
        </w:rPr>
        <w:t>2020</w:t>
      </w:r>
      <w:r w:rsidR="001913A1" w:rsidRPr="00666E1D">
        <w:rPr>
          <w:szCs w:val="24"/>
        </w:rPr>
        <w:t xml:space="preserve"> – November </w:t>
      </w:r>
      <w:r w:rsidR="00C10ADB" w:rsidRPr="00666E1D">
        <w:rPr>
          <w:szCs w:val="24"/>
        </w:rPr>
        <w:t>2021</w:t>
      </w:r>
    </w:p>
    <w:p w14:paraId="1BA566EA" w14:textId="16CB55E0" w:rsidR="00AA31F8" w:rsidRPr="00D51420" w:rsidRDefault="00AA31F8" w:rsidP="00AA31F8">
      <w:pPr>
        <w:rPr>
          <w:b/>
          <w:bCs/>
          <w:szCs w:val="24"/>
        </w:rPr>
      </w:pPr>
      <w:r w:rsidRPr="00D51420">
        <w:rPr>
          <w:b/>
          <w:bCs/>
          <w:szCs w:val="24"/>
        </w:rPr>
        <w:lastRenderedPageBreak/>
        <w:t xml:space="preserve">EXHIBIT </w:t>
      </w:r>
      <w:r>
        <w:rPr>
          <w:b/>
          <w:bCs/>
          <w:szCs w:val="24"/>
        </w:rPr>
        <w:t xml:space="preserve">3: </w:t>
      </w:r>
      <w:r w:rsidR="00C43270">
        <w:rPr>
          <w:b/>
          <w:bCs/>
          <w:szCs w:val="24"/>
        </w:rPr>
        <w:t>Disproportionate b</w:t>
      </w:r>
      <w:r w:rsidR="00137E1D" w:rsidRPr="00137E1D">
        <w:rPr>
          <w:b/>
          <w:bCs/>
          <w:szCs w:val="24"/>
        </w:rPr>
        <w:t xml:space="preserve">urden of COVID-19 </w:t>
      </w:r>
      <w:r w:rsidR="00137E1D" w:rsidRPr="00666E1D">
        <w:rPr>
          <w:b/>
          <w:bCs/>
          <w:szCs w:val="24"/>
        </w:rPr>
        <w:t>cases in VEM Q1</w:t>
      </w:r>
      <w:r>
        <w:rPr>
          <w:b/>
          <w:bCs/>
          <w:szCs w:val="24"/>
        </w:rPr>
        <w:t xml:space="preserve"> </w:t>
      </w:r>
      <w:r w:rsidRPr="00D51420">
        <w:rPr>
          <w:b/>
          <w:bCs/>
          <w:szCs w:val="24"/>
        </w:rPr>
        <w:t>(</w:t>
      </w:r>
      <w:r>
        <w:rPr>
          <w:b/>
          <w:bCs/>
          <w:szCs w:val="24"/>
        </w:rPr>
        <w:t>figure</w:t>
      </w:r>
      <w:r w:rsidRPr="00D51420">
        <w:rPr>
          <w:b/>
          <w:bCs/>
          <w:szCs w:val="24"/>
        </w:rPr>
        <w:t>)</w:t>
      </w:r>
    </w:p>
    <w:p w14:paraId="3369E25F" w14:textId="2714CC86" w:rsidR="00AA31F8" w:rsidRPr="00340417" w:rsidRDefault="00AA31F8" w:rsidP="00137E1D">
      <w:pPr>
        <w:rPr>
          <w:szCs w:val="24"/>
        </w:rPr>
      </w:pPr>
      <w:r w:rsidRPr="00340417">
        <w:rPr>
          <w:szCs w:val="24"/>
        </w:rPr>
        <w:t xml:space="preserve">Caption: </w:t>
      </w:r>
      <w:r w:rsidR="00137E1D" w:rsidRPr="00666E1D">
        <w:t xml:space="preserve">The percent of all COVID-19 cases occurring among residents of the least advantaged quartile of the vaccine equity metric (VEM Q1). </w:t>
      </w:r>
      <w:r w:rsidR="00C43270">
        <w:t>The blue</w:t>
      </w:r>
      <w:r w:rsidR="00137E1D" w:rsidRPr="00666E1D">
        <w:t xml:space="preserve"> </w:t>
      </w:r>
      <w:r w:rsidR="00C43270">
        <w:t xml:space="preserve">and orange </w:t>
      </w:r>
      <w:r w:rsidR="00137E1D" w:rsidRPr="00666E1D">
        <w:t>line</w:t>
      </w:r>
      <w:r w:rsidR="00C43270">
        <w:t>s</w:t>
      </w:r>
      <w:r w:rsidR="00137E1D" w:rsidRPr="00666E1D">
        <w:t xml:space="preserve"> show</w:t>
      </w:r>
      <w:r w:rsidR="00C43270">
        <w:t>,</w:t>
      </w:r>
      <w:r w:rsidR="00137E1D" w:rsidRPr="00666E1D">
        <w:t xml:space="preserve"> </w:t>
      </w:r>
      <w:r w:rsidR="00C43270">
        <w:t xml:space="preserve">respectively, </w:t>
      </w:r>
      <w:r w:rsidR="00137E1D" w:rsidRPr="00666E1D">
        <w:t xml:space="preserve">the observed </w:t>
      </w:r>
      <w:r w:rsidR="00C43270">
        <w:t xml:space="preserve">and </w:t>
      </w:r>
      <w:r w:rsidR="00C43270" w:rsidRPr="00666E1D">
        <w:t xml:space="preserve">counterfactual estimates </w:t>
      </w:r>
      <w:r w:rsidR="00137E1D" w:rsidRPr="00666E1D">
        <w:t xml:space="preserve">of the percent of </w:t>
      </w:r>
      <w:r w:rsidR="00C43270">
        <w:t>cases</w:t>
      </w:r>
      <w:r w:rsidR="00137E1D" w:rsidRPr="00666E1D">
        <w:t xml:space="preserve"> occurring among VEM Q1 populations. The vertical dashed line indicates the week the policy was implemented, and the horizontal dashed line indicates the percent of California’s overall population residing in VEM Q1 ZIP codes. This population percent serves as a reference for the percent of </w:t>
      </w:r>
      <w:r w:rsidR="00C43270">
        <w:t>cases</w:t>
      </w:r>
      <w:r w:rsidR="00137E1D" w:rsidRPr="00666E1D">
        <w:t xml:space="preserve"> that would occur in VEM Q1 if </w:t>
      </w:r>
      <w:r w:rsidR="00C43270">
        <w:t>cases</w:t>
      </w:r>
      <w:r w:rsidR="00137E1D" w:rsidRPr="00666E1D">
        <w:t xml:space="preserve"> were equally distributed across VEM quartiles. Observations above this line suggest that COVID-19 cases were occurring disproportionately among VEM Q1 populations. </w:t>
      </w:r>
      <w:r w:rsidR="00C43270">
        <w:t>The blue</w:t>
      </w:r>
      <w:r w:rsidR="00137E1D" w:rsidRPr="00666E1D">
        <w:t xml:space="preserve"> line</w:t>
      </w:r>
      <w:r w:rsidR="00C43270">
        <w:t xml:space="preserve"> </w:t>
      </w:r>
      <w:r w:rsidR="00137E1D" w:rsidRPr="00666E1D">
        <w:t>fall</w:t>
      </w:r>
      <w:r w:rsidR="00C43270">
        <w:t>ing</w:t>
      </w:r>
      <w:r w:rsidR="00137E1D" w:rsidRPr="00666E1D">
        <w:t xml:space="preserve"> closer to the horizontal reference line </w:t>
      </w:r>
      <w:r w:rsidR="00C43270">
        <w:t>in the after-policy period suggests</w:t>
      </w:r>
      <w:r w:rsidR="00137E1D" w:rsidRPr="00666E1D">
        <w:t xml:space="preserve"> that the policy reduced disparities in COVID-19 </w:t>
      </w:r>
      <w:r w:rsidR="00C43270">
        <w:t>cases</w:t>
      </w:r>
      <w:r w:rsidR="00137E1D" w:rsidRPr="00666E1D">
        <w:t xml:space="preserve"> among VEM Q1 residents. </w:t>
      </w:r>
    </w:p>
    <w:p w14:paraId="001E154E" w14:textId="3C646354" w:rsidR="00C43270" w:rsidRDefault="00AA31F8" w:rsidP="00AA31F8">
      <w:pPr>
        <w:rPr>
          <w:szCs w:val="24"/>
        </w:rPr>
      </w:pPr>
      <w:r w:rsidRPr="00340417">
        <w:rPr>
          <w:szCs w:val="24"/>
        </w:rPr>
        <w:t xml:space="preserve">Source/Notes: </w:t>
      </w:r>
      <w:r w:rsidR="009A13E8" w:rsidRPr="00666E1D">
        <w:rPr>
          <w:szCs w:val="24"/>
        </w:rPr>
        <w:t>Authors analysis of COVID-19 case data collected from December 2020 – November 2021</w:t>
      </w:r>
    </w:p>
    <w:p w14:paraId="11E940B7" w14:textId="1EA76252" w:rsidR="00AA31F8" w:rsidRPr="00340417" w:rsidRDefault="00C43270" w:rsidP="00C43270">
      <w:pPr>
        <w:spacing w:line="276" w:lineRule="auto"/>
        <w:rPr>
          <w:szCs w:val="24"/>
        </w:rPr>
      </w:pPr>
      <w:r>
        <w:rPr>
          <w:szCs w:val="24"/>
        </w:rPr>
        <w:br w:type="page"/>
      </w:r>
    </w:p>
    <w:p w14:paraId="50C78480" w14:textId="1BF94DA6" w:rsidR="006B3B53" w:rsidRPr="005C536C" w:rsidRDefault="005C536C" w:rsidP="006B3B53">
      <w:pPr>
        <w:rPr>
          <w:szCs w:val="24"/>
        </w:rPr>
      </w:pPr>
      <w:r w:rsidRPr="005C536C">
        <w:rPr>
          <w:b/>
          <w:bCs/>
          <w:szCs w:val="24"/>
        </w:rPr>
        <w:lastRenderedPageBreak/>
        <w:t>Exhibit</w:t>
      </w:r>
      <w:r w:rsidR="006B3B53" w:rsidRPr="005C536C">
        <w:rPr>
          <w:b/>
          <w:bCs/>
          <w:szCs w:val="24"/>
        </w:rPr>
        <w:t xml:space="preserve"> 1</w:t>
      </w:r>
      <w:r w:rsidR="006B3B53" w:rsidRPr="005C536C">
        <w:rPr>
          <w:szCs w:val="24"/>
        </w:rPr>
        <w:t xml:space="preserve">: </w:t>
      </w:r>
    </w:p>
    <w:tbl>
      <w:tblPr>
        <w:tblStyle w:val="Table"/>
        <w:tblW w:w="9297" w:type="dxa"/>
        <w:tblLook w:val="0020" w:firstRow="1" w:lastRow="0" w:firstColumn="0" w:lastColumn="0" w:noHBand="0" w:noVBand="0"/>
        <w:tblCaption w:val="Difference in differences estimates for negative controls sensitivity analysis comparing all combinations of VEM quartiles"/>
      </w:tblPr>
      <w:tblGrid>
        <w:gridCol w:w="1401"/>
        <w:gridCol w:w="2027"/>
        <w:gridCol w:w="2872"/>
        <w:gridCol w:w="2997"/>
      </w:tblGrid>
      <w:tr w:rsidR="006B3B53" w14:paraId="02683817" w14:textId="77777777" w:rsidTr="005C536C">
        <w:trPr>
          <w:cnfStyle w:val="100000000000" w:firstRow="1" w:lastRow="0" w:firstColumn="0" w:lastColumn="0" w:oddVBand="0" w:evenVBand="0" w:oddHBand="0" w:evenHBand="0" w:firstRowFirstColumn="0" w:firstRowLastColumn="0" w:lastRowFirstColumn="0" w:lastRowLastColumn="0"/>
          <w:trHeight w:val="300"/>
          <w:tblHeader/>
        </w:trPr>
        <w:tc>
          <w:tcPr>
            <w:tcW w:w="1401" w:type="dxa"/>
          </w:tcPr>
          <w:p w14:paraId="113304BC" w14:textId="77777777" w:rsidR="006B3B53" w:rsidRPr="005C536C" w:rsidRDefault="006B3B53" w:rsidP="00D60F52">
            <w:pPr>
              <w:pStyle w:val="Compact"/>
              <w:jc w:val="right"/>
              <w:rPr>
                <w:rFonts w:ascii="Courier New" w:hAnsi="Courier New" w:cs="Courier New"/>
              </w:rPr>
            </w:pPr>
          </w:p>
        </w:tc>
        <w:tc>
          <w:tcPr>
            <w:tcW w:w="2027" w:type="dxa"/>
          </w:tcPr>
          <w:p w14:paraId="6D4958CA" w14:textId="77777777" w:rsidR="006B3B53" w:rsidRPr="005C536C" w:rsidRDefault="006B3B53" w:rsidP="00D60F52">
            <w:pPr>
              <w:pStyle w:val="Compact"/>
              <w:jc w:val="right"/>
              <w:rPr>
                <w:rFonts w:ascii="Courier New" w:hAnsi="Courier New" w:cs="Courier New"/>
              </w:rPr>
            </w:pPr>
          </w:p>
        </w:tc>
        <w:tc>
          <w:tcPr>
            <w:tcW w:w="5869" w:type="dxa"/>
            <w:gridSpan w:val="2"/>
            <w:vAlign w:val="center"/>
          </w:tcPr>
          <w:p w14:paraId="31E03BF0" w14:textId="77777777" w:rsidR="006B3B53" w:rsidRPr="005C536C" w:rsidRDefault="006B3B53" w:rsidP="00D60F52">
            <w:pPr>
              <w:pStyle w:val="Compact"/>
              <w:jc w:val="center"/>
              <w:rPr>
                <w:rFonts w:ascii="Courier New" w:hAnsi="Courier New" w:cs="Courier New"/>
              </w:rPr>
            </w:pPr>
            <w:r w:rsidRPr="005C536C">
              <w:rPr>
                <w:rFonts w:ascii="Courier New" w:hAnsi="Courier New" w:cs="Courier New"/>
              </w:rPr>
              <w:t>Vaccines administered (per 100,000)</w:t>
            </w:r>
          </w:p>
        </w:tc>
      </w:tr>
      <w:tr w:rsidR="006B3B53" w14:paraId="36C287B5" w14:textId="77777777" w:rsidTr="005C536C">
        <w:trPr>
          <w:cnfStyle w:val="100000000000" w:firstRow="1" w:lastRow="0" w:firstColumn="0" w:lastColumn="0" w:oddVBand="0" w:evenVBand="0" w:oddHBand="0" w:evenHBand="0" w:firstRowFirstColumn="0" w:firstRowLastColumn="0" w:lastRowFirstColumn="0" w:lastRowLastColumn="0"/>
          <w:trHeight w:val="300"/>
          <w:tblHeader/>
        </w:trPr>
        <w:tc>
          <w:tcPr>
            <w:tcW w:w="1401" w:type="dxa"/>
          </w:tcPr>
          <w:p w14:paraId="733C6BEC" w14:textId="77777777" w:rsidR="006B3B53" w:rsidRPr="005C536C" w:rsidRDefault="006B3B53" w:rsidP="00D60F52">
            <w:pPr>
              <w:pStyle w:val="Compact"/>
              <w:jc w:val="right"/>
              <w:rPr>
                <w:rFonts w:ascii="Courier New" w:hAnsi="Courier New" w:cs="Courier New"/>
              </w:rPr>
            </w:pPr>
            <w:r w:rsidRPr="005C536C">
              <w:rPr>
                <w:rFonts w:ascii="Courier New" w:hAnsi="Courier New" w:cs="Courier New"/>
              </w:rPr>
              <w:t>VEM Quartile</w:t>
            </w:r>
          </w:p>
        </w:tc>
        <w:tc>
          <w:tcPr>
            <w:tcW w:w="2027" w:type="dxa"/>
          </w:tcPr>
          <w:p w14:paraId="700524F6" w14:textId="77777777" w:rsidR="006B3B53" w:rsidRPr="005C536C" w:rsidRDefault="006B3B53" w:rsidP="00D60F52">
            <w:pPr>
              <w:pStyle w:val="Compact"/>
              <w:jc w:val="right"/>
              <w:rPr>
                <w:rFonts w:ascii="Courier New" w:hAnsi="Courier New" w:cs="Courier New"/>
              </w:rPr>
            </w:pPr>
            <w:r w:rsidRPr="005C536C">
              <w:rPr>
                <w:rFonts w:ascii="Courier New" w:hAnsi="Courier New" w:cs="Courier New"/>
              </w:rPr>
              <w:t>Population</w:t>
            </w:r>
          </w:p>
        </w:tc>
        <w:tc>
          <w:tcPr>
            <w:tcW w:w="2872" w:type="dxa"/>
            <w:vAlign w:val="center"/>
          </w:tcPr>
          <w:p w14:paraId="1067D540" w14:textId="77777777" w:rsidR="006B3B53" w:rsidRPr="005C536C" w:rsidRDefault="006B3B53" w:rsidP="00D60F52">
            <w:pPr>
              <w:pStyle w:val="Compact"/>
              <w:jc w:val="center"/>
              <w:rPr>
                <w:rFonts w:ascii="Courier New" w:hAnsi="Courier New" w:cs="Courier New"/>
              </w:rPr>
            </w:pPr>
            <w:r w:rsidRPr="005C536C">
              <w:rPr>
                <w:rFonts w:ascii="Courier New" w:hAnsi="Courier New" w:cs="Courier New"/>
              </w:rPr>
              <w:t>Before</w:t>
            </w:r>
          </w:p>
        </w:tc>
        <w:tc>
          <w:tcPr>
            <w:tcW w:w="2997" w:type="dxa"/>
            <w:vAlign w:val="center"/>
          </w:tcPr>
          <w:p w14:paraId="7A6CB0AB" w14:textId="77777777" w:rsidR="006B3B53" w:rsidRPr="005C536C" w:rsidRDefault="006B3B53" w:rsidP="00D60F52">
            <w:pPr>
              <w:pStyle w:val="Compact"/>
              <w:jc w:val="center"/>
              <w:rPr>
                <w:rFonts w:ascii="Courier New" w:hAnsi="Courier New" w:cs="Courier New"/>
              </w:rPr>
            </w:pPr>
            <w:r w:rsidRPr="005C536C">
              <w:rPr>
                <w:rFonts w:ascii="Courier New" w:hAnsi="Courier New" w:cs="Courier New"/>
              </w:rPr>
              <w:t>After</w:t>
            </w:r>
          </w:p>
        </w:tc>
      </w:tr>
      <w:tr w:rsidR="006B3B53" w14:paraId="16F2779B" w14:textId="77777777" w:rsidTr="005C536C">
        <w:trPr>
          <w:trHeight w:val="300"/>
        </w:trPr>
        <w:tc>
          <w:tcPr>
            <w:tcW w:w="1401" w:type="dxa"/>
          </w:tcPr>
          <w:p w14:paraId="5FDD00B2" w14:textId="77777777" w:rsidR="006B3B53" w:rsidRPr="005C536C" w:rsidRDefault="006B3B53" w:rsidP="00D60F52">
            <w:pPr>
              <w:pStyle w:val="Compact"/>
              <w:jc w:val="right"/>
              <w:rPr>
                <w:rFonts w:ascii="Courier New" w:hAnsi="Courier New" w:cs="Courier New"/>
              </w:rPr>
            </w:pPr>
            <w:r w:rsidRPr="005C536C">
              <w:rPr>
                <w:rFonts w:ascii="Courier New" w:hAnsi="Courier New" w:cs="Courier New"/>
              </w:rPr>
              <w:t>1</w:t>
            </w:r>
          </w:p>
        </w:tc>
        <w:tc>
          <w:tcPr>
            <w:tcW w:w="2027" w:type="dxa"/>
          </w:tcPr>
          <w:p w14:paraId="3C70939E" w14:textId="77777777" w:rsidR="006B3B53" w:rsidRPr="005C536C" w:rsidRDefault="006B3B53" w:rsidP="00D60F52">
            <w:pPr>
              <w:pStyle w:val="Compact"/>
              <w:jc w:val="right"/>
              <w:rPr>
                <w:rFonts w:ascii="Courier New" w:hAnsi="Courier New" w:cs="Courier New"/>
              </w:rPr>
            </w:pPr>
            <w:r w:rsidRPr="005C536C">
              <w:rPr>
                <w:rFonts w:ascii="Courier New" w:hAnsi="Courier New" w:cs="Courier New"/>
              </w:rPr>
              <w:t>10,617,434</w:t>
            </w:r>
          </w:p>
        </w:tc>
        <w:tc>
          <w:tcPr>
            <w:tcW w:w="2872" w:type="dxa"/>
          </w:tcPr>
          <w:p w14:paraId="45DBDDE7" w14:textId="77777777" w:rsidR="006B3B53" w:rsidRPr="005C536C" w:rsidRDefault="006B3B53" w:rsidP="005C536C">
            <w:pPr>
              <w:pStyle w:val="Compact"/>
              <w:rPr>
                <w:rFonts w:ascii="Courier New" w:hAnsi="Courier New" w:cs="Courier New"/>
              </w:rPr>
            </w:pPr>
            <w:r w:rsidRPr="005C536C">
              <w:rPr>
                <w:rFonts w:ascii="Courier New" w:hAnsi="Courier New" w:cs="Courier New"/>
              </w:rPr>
              <w:t>1,061,509 (9,998)</w:t>
            </w:r>
          </w:p>
        </w:tc>
        <w:tc>
          <w:tcPr>
            <w:tcW w:w="2997" w:type="dxa"/>
          </w:tcPr>
          <w:p w14:paraId="1EDCC807" w14:textId="77777777" w:rsidR="006B3B53" w:rsidRPr="005C536C" w:rsidRDefault="006B3B53" w:rsidP="005C536C">
            <w:pPr>
              <w:pStyle w:val="Compact"/>
              <w:rPr>
                <w:rFonts w:ascii="Courier New" w:hAnsi="Courier New" w:cs="Courier New"/>
              </w:rPr>
            </w:pPr>
            <w:r w:rsidRPr="005C536C">
              <w:rPr>
                <w:rFonts w:ascii="Courier New" w:hAnsi="Courier New" w:cs="Courier New"/>
              </w:rPr>
              <w:t>1,926,615 (18,146)</w:t>
            </w:r>
          </w:p>
        </w:tc>
      </w:tr>
      <w:tr w:rsidR="006B3B53" w14:paraId="59ECB410" w14:textId="77777777" w:rsidTr="005C536C">
        <w:trPr>
          <w:trHeight w:val="300"/>
        </w:trPr>
        <w:tc>
          <w:tcPr>
            <w:tcW w:w="1401" w:type="dxa"/>
          </w:tcPr>
          <w:p w14:paraId="6EE33E96" w14:textId="77777777" w:rsidR="006B3B53" w:rsidRPr="005C536C" w:rsidRDefault="006B3B53" w:rsidP="00D60F52">
            <w:pPr>
              <w:pStyle w:val="Compact"/>
              <w:jc w:val="right"/>
              <w:rPr>
                <w:rFonts w:ascii="Courier New" w:hAnsi="Courier New" w:cs="Courier New"/>
              </w:rPr>
            </w:pPr>
            <w:r w:rsidRPr="005C536C">
              <w:rPr>
                <w:rFonts w:ascii="Courier New" w:hAnsi="Courier New" w:cs="Courier New"/>
              </w:rPr>
              <w:t>2</w:t>
            </w:r>
          </w:p>
        </w:tc>
        <w:tc>
          <w:tcPr>
            <w:tcW w:w="2027" w:type="dxa"/>
          </w:tcPr>
          <w:p w14:paraId="1EE4F30F" w14:textId="77777777" w:rsidR="006B3B53" w:rsidRPr="005C536C" w:rsidRDefault="006B3B53" w:rsidP="00D60F52">
            <w:pPr>
              <w:pStyle w:val="Compact"/>
              <w:jc w:val="right"/>
              <w:rPr>
                <w:rFonts w:ascii="Courier New" w:hAnsi="Courier New" w:cs="Courier New"/>
              </w:rPr>
            </w:pPr>
            <w:r w:rsidRPr="005C536C">
              <w:rPr>
                <w:rFonts w:ascii="Courier New" w:hAnsi="Courier New" w:cs="Courier New"/>
              </w:rPr>
              <w:t>9,902,750</w:t>
            </w:r>
          </w:p>
        </w:tc>
        <w:tc>
          <w:tcPr>
            <w:tcW w:w="2872" w:type="dxa"/>
          </w:tcPr>
          <w:p w14:paraId="504D55F3" w14:textId="77777777" w:rsidR="006B3B53" w:rsidRPr="005C536C" w:rsidRDefault="006B3B53" w:rsidP="005C536C">
            <w:pPr>
              <w:pStyle w:val="Compact"/>
              <w:rPr>
                <w:rFonts w:ascii="Courier New" w:hAnsi="Courier New" w:cs="Courier New"/>
              </w:rPr>
            </w:pPr>
            <w:r w:rsidRPr="005C536C">
              <w:rPr>
                <w:rFonts w:ascii="Courier New" w:hAnsi="Courier New" w:cs="Courier New"/>
              </w:rPr>
              <w:t>1,386,711 (14,003)</w:t>
            </w:r>
          </w:p>
        </w:tc>
        <w:tc>
          <w:tcPr>
            <w:tcW w:w="2997" w:type="dxa"/>
          </w:tcPr>
          <w:p w14:paraId="41E71A67" w14:textId="77777777" w:rsidR="006B3B53" w:rsidRPr="005C536C" w:rsidRDefault="006B3B53" w:rsidP="005C536C">
            <w:pPr>
              <w:pStyle w:val="Compact"/>
              <w:rPr>
                <w:rFonts w:ascii="Courier New" w:hAnsi="Courier New" w:cs="Courier New"/>
              </w:rPr>
            </w:pPr>
            <w:r w:rsidRPr="005C536C">
              <w:rPr>
                <w:rFonts w:ascii="Courier New" w:hAnsi="Courier New" w:cs="Courier New"/>
              </w:rPr>
              <w:t>2,085,838 (21,063)</w:t>
            </w:r>
          </w:p>
        </w:tc>
      </w:tr>
      <w:tr w:rsidR="006B3B53" w14:paraId="598CB216" w14:textId="77777777" w:rsidTr="005C536C">
        <w:trPr>
          <w:trHeight w:val="300"/>
        </w:trPr>
        <w:tc>
          <w:tcPr>
            <w:tcW w:w="1401" w:type="dxa"/>
          </w:tcPr>
          <w:p w14:paraId="68C4B110" w14:textId="77777777" w:rsidR="006B3B53" w:rsidRPr="005C536C" w:rsidRDefault="006B3B53" w:rsidP="00D60F52">
            <w:pPr>
              <w:pStyle w:val="Compact"/>
              <w:jc w:val="right"/>
              <w:rPr>
                <w:rFonts w:ascii="Courier New" w:hAnsi="Courier New" w:cs="Courier New"/>
              </w:rPr>
            </w:pPr>
            <w:r w:rsidRPr="005C536C">
              <w:rPr>
                <w:rFonts w:ascii="Courier New" w:hAnsi="Courier New" w:cs="Courier New"/>
              </w:rPr>
              <w:t>3</w:t>
            </w:r>
          </w:p>
        </w:tc>
        <w:tc>
          <w:tcPr>
            <w:tcW w:w="2027" w:type="dxa"/>
          </w:tcPr>
          <w:p w14:paraId="5CC99830" w14:textId="77777777" w:rsidR="006B3B53" w:rsidRPr="005C536C" w:rsidRDefault="006B3B53" w:rsidP="00D60F52">
            <w:pPr>
              <w:pStyle w:val="Compact"/>
              <w:jc w:val="right"/>
              <w:rPr>
                <w:rFonts w:ascii="Courier New" w:hAnsi="Courier New" w:cs="Courier New"/>
              </w:rPr>
            </w:pPr>
            <w:r w:rsidRPr="005C536C">
              <w:rPr>
                <w:rFonts w:ascii="Courier New" w:hAnsi="Courier New" w:cs="Courier New"/>
              </w:rPr>
              <w:t>9,397,006</w:t>
            </w:r>
          </w:p>
        </w:tc>
        <w:tc>
          <w:tcPr>
            <w:tcW w:w="2872" w:type="dxa"/>
          </w:tcPr>
          <w:p w14:paraId="3CE0606D" w14:textId="77777777" w:rsidR="006B3B53" w:rsidRPr="005C536C" w:rsidRDefault="006B3B53" w:rsidP="005C536C">
            <w:pPr>
              <w:pStyle w:val="Compact"/>
              <w:rPr>
                <w:rFonts w:ascii="Courier New" w:hAnsi="Courier New" w:cs="Courier New"/>
              </w:rPr>
            </w:pPr>
            <w:r w:rsidRPr="005C536C">
              <w:rPr>
                <w:rFonts w:ascii="Courier New" w:hAnsi="Courier New" w:cs="Courier New"/>
              </w:rPr>
              <w:t>1,641,233 (17,465)</w:t>
            </w:r>
          </w:p>
        </w:tc>
        <w:tc>
          <w:tcPr>
            <w:tcW w:w="2997" w:type="dxa"/>
          </w:tcPr>
          <w:p w14:paraId="06DFFA29" w14:textId="77777777" w:rsidR="006B3B53" w:rsidRPr="005C536C" w:rsidRDefault="006B3B53" w:rsidP="005C536C">
            <w:pPr>
              <w:pStyle w:val="Compact"/>
              <w:rPr>
                <w:rFonts w:ascii="Courier New" w:hAnsi="Courier New" w:cs="Courier New"/>
              </w:rPr>
            </w:pPr>
            <w:r w:rsidRPr="005C536C">
              <w:rPr>
                <w:rFonts w:ascii="Courier New" w:hAnsi="Courier New" w:cs="Courier New"/>
              </w:rPr>
              <w:t>2,285,986 (24,327)</w:t>
            </w:r>
          </w:p>
        </w:tc>
      </w:tr>
      <w:tr w:rsidR="006B3B53" w14:paraId="1E6A5E52" w14:textId="77777777" w:rsidTr="005C536C">
        <w:trPr>
          <w:trHeight w:val="300"/>
        </w:trPr>
        <w:tc>
          <w:tcPr>
            <w:tcW w:w="1401" w:type="dxa"/>
          </w:tcPr>
          <w:p w14:paraId="0598E2DE" w14:textId="77777777" w:rsidR="006B3B53" w:rsidRPr="005C536C" w:rsidRDefault="006B3B53" w:rsidP="00D60F52">
            <w:pPr>
              <w:pStyle w:val="Compact"/>
              <w:jc w:val="right"/>
              <w:rPr>
                <w:rFonts w:ascii="Courier New" w:hAnsi="Courier New" w:cs="Courier New"/>
              </w:rPr>
            </w:pPr>
            <w:r w:rsidRPr="005C536C">
              <w:rPr>
                <w:rFonts w:ascii="Courier New" w:hAnsi="Courier New" w:cs="Courier New"/>
              </w:rPr>
              <w:t>4</w:t>
            </w:r>
          </w:p>
        </w:tc>
        <w:tc>
          <w:tcPr>
            <w:tcW w:w="2027" w:type="dxa"/>
          </w:tcPr>
          <w:p w14:paraId="55440F33" w14:textId="77777777" w:rsidR="006B3B53" w:rsidRPr="005C536C" w:rsidRDefault="006B3B53" w:rsidP="00D60F52">
            <w:pPr>
              <w:pStyle w:val="Compact"/>
              <w:jc w:val="right"/>
              <w:rPr>
                <w:rFonts w:ascii="Courier New" w:hAnsi="Courier New" w:cs="Courier New"/>
              </w:rPr>
            </w:pPr>
            <w:r w:rsidRPr="005C536C">
              <w:rPr>
                <w:rFonts w:ascii="Courier New" w:hAnsi="Courier New" w:cs="Courier New"/>
              </w:rPr>
              <w:t>9,298,697</w:t>
            </w:r>
          </w:p>
        </w:tc>
        <w:tc>
          <w:tcPr>
            <w:tcW w:w="2872" w:type="dxa"/>
          </w:tcPr>
          <w:p w14:paraId="2F080C58" w14:textId="77777777" w:rsidR="006B3B53" w:rsidRPr="005C536C" w:rsidRDefault="006B3B53" w:rsidP="005C536C">
            <w:pPr>
              <w:pStyle w:val="Compact"/>
              <w:rPr>
                <w:rFonts w:ascii="Courier New" w:hAnsi="Courier New" w:cs="Courier New"/>
              </w:rPr>
            </w:pPr>
            <w:r w:rsidRPr="005C536C">
              <w:rPr>
                <w:rFonts w:ascii="Courier New" w:hAnsi="Courier New" w:cs="Courier New"/>
              </w:rPr>
              <w:t>1,898,517 (20,417)</w:t>
            </w:r>
          </w:p>
        </w:tc>
        <w:tc>
          <w:tcPr>
            <w:tcW w:w="2997" w:type="dxa"/>
          </w:tcPr>
          <w:p w14:paraId="62CE4643" w14:textId="77777777" w:rsidR="006B3B53" w:rsidRPr="005C536C" w:rsidRDefault="006B3B53" w:rsidP="005C536C">
            <w:pPr>
              <w:pStyle w:val="Compact"/>
              <w:rPr>
                <w:rFonts w:ascii="Courier New" w:hAnsi="Courier New" w:cs="Courier New"/>
              </w:rPr>
            </w:pPr>
            <w:r w:rsidRPr="005C536C">
              <w:rPr>
                <w:rFonts w:ascii="Courier New" w:hAnsi="Courier New" w:cs="Courier New"/>
              </w:rPr>
              <w:t>2,589,952 (27,853)</w:t>
            </w:r>
          </w:p>
        </w:tc>
      </w:tr>
    </w:tbl>
    <w:p w14:paraId="35B7370B" w14:textId="6A251946" w:rsidR="006B3B53" w:rsidRDefault="006B3B53" w:rsidP="006B3B53"/>
    <w:p w14:paraId="2C47933C" w14:textId="2C0A2A63" w:rsidR="006B3B53" w:rsidRDefault="006B3B53">
      <w:pPr>
        <w:spacing w:line="276" w:lineRule="auto"/>
      </w:pPr>
      <w:r>
        <w:br w:type="page"/>
      </w:r>
    </w:p>
    <w:p w14:paraId="7E71DB22" w14:textId="1CCCC285" w:rsidR="006B7F89" w:rsidRDefault="00F37333" w:rsidP="006B7F89">
      <w:pPr>
        <w:pStyle w:val="Heading3"/>
      </w:pPr>
      <w:r>
        <w:lastRenderedPageBreak/>
        <w:t>References</w:t>
      </w:r>
    </w:p>
    <w:p w14:paraId="001D5788" w14:textId="77777777" w:rsidR="00540B64" w:rsidRPr="00540B64" w:rsidRDefault="006B7F89" w:rsidP="00540B64">
      <w:pPr>
        <w:pStyle w:val="Bibliography"/>
        <w:rPr>
          <w:rFonts w:cs="Courier New"/>
        </w:rPr>
      </w:pPr>
      <w:r>
        <w:fldChar w:fldCharType="begin"/>
      </w:r>
      <w:r w:rsidR="00096D17">
        <w:instrText xml:space="preserve"> ADDIN ZOTERO_BIBL {"uncited":[],"omitted":[],"custom":[]} CSL_BIBLIOGRAPHY </w:instrText>
      </w:r>
      <w:r>
        <w:fldChar w:fldCharType="separate"/>
      </w:r>
      <w:r w:rsidR="00540B64" w:rsidRPr="00540B64">
        <w:rPr>
          <w:rFonts w:cs="Courier New"/>
        </w:rPr>
        <w:t>1.</w:t>
      </w:r>
      <w:r w:rsidR="00540B64" w:rsidRPr="00540B64">
        <w:rPr>
          <w:rFonts w:cs="Courier New"/>
        </w:rPr>
        <w:tab/>
        <w:t xml:space="preserve">Azar KM, Shen Z, Romanelli RJ, Lockhart SH, Smits K, Robinson S, et al. Disparities in outcomes among COVID-19 patients in a large health care system in California: Study estimates the COVID-19 infection fatality rate at the US county level. Health Affairs. 2020;39(7):1253–62. </w:t>
      </w:r>
    </w:p>
    <w:p w14:paraId="00B3A087" w14:textId="77777777" w:rsidR="00540B64" w:rsidRPr="00540B64" w:rsidRDefault="00540B64" w:rsidP="00540B64">
      <w:pPr>
        <w:pStyle w:val="Bibliography"/>
        <w:rPr>
          <w:rFonts w:cs="Courier New"/>
        </w:rPr>
      </w:pPr>
      <w:r w:rsidRPr="00540B64">
        <w:rPr>
          <w:rFonts w:cs="Courier New"/>
        </w:rPr>
        <w:t>2.</w:t>
      </w:r>
      <w:r w:rsidRPr="00540B64">
        <w:rPr>
          <w:rFonts w:cs="Courier New"/>
        </w:rPr>
        <w:tab/>
      </w:r>
      <w:proofErr w:type="spellStart"/>
      <w:r w:rsidRPr="00540B64">
        <w:rPr>
          <w:rFonts w:cs="Courier New"/>
        </w:rPr>
        <w:t>Karmakar</w:t>
      </w:r>
      <w:proofErr w:type="spellEnd"/>
      <w:r w:rsidRPr="00540B64">
        <w:rPr>
          <w:rFonts w:cs="Courier New"/>
        </w:rPr>
        <w:t xml:space="preserve"> M, Lantz PM, </w:t>
      </w:r>
      <w:proofErr w:type="spellStart"/>
      <w:r w:rsidRPr="00540B64">
        <w:rPr>
          <w:rFonts w:cs="Courier New"/>
        </w:rPr>
        <w:t>Tipirneni</w:t>
      </w:r>
      <w:proofErr w:type="spellEnd"/>
      <w:r w:rsidRPr="00540B64">
        <w:rPr>
          <w:rFonts w:cs="Courier New"/>
        </w:rPr>
        <w:t xml:space="preserve"> R. Association of social and demographic factors with COVID-19 incidence and death rates in the US. JAMA network open. 2021;4(1</w:t>
      </w:r>
      <w:proofErr w:type="gramStart"/>
      <w:r w:rsidRPr="00540B64">
        <w:rPr>
          <w:rFonts w:cs="Courier New"/>
        </w:rPr>
        <w:t>):e</w:t>
      </w:r>
      <w:proofErr w:type="gramEnd"/>
      <w:r w:rsidRPr="00540B64">
        <w:rPr>
          <w:rFonts w:cs="Courier New"/>
        </w:rPr>
        <w:t xml:space="preserve">2036462–e2036462. </w:t>
      </w:r>
    </w:p>
    <w:p w14:paraId="0621FD4A" w14:textId="77777777" w:rsidR="00540B64" w:rsidRPr="00540B64" w:rsidRDefault="00540B64" w:rsidP="00540B64">
      <w:pPr>
        <w:pStyle w:val="Bibliography"/>
        <w:rPr>
          <w:rFonts w:cs="Courier New"/>
        </w:rPr>
      </w:pPr>
      <w:r w:rsidRPr="00540B64">
        <w:rPr>
          <w:rFonts w:cs="Courier New"/>
        </w:rPr>
        <w:t>3.</w:t>
      </w:r>
      <w:r w:rsidRPr="00540B64">
        <w:rPr>
          <w:rFonts w:cs="Courier New"/>
        </w:rPr>
        <w:tab/>
        <w:t xml:space="preserve">Abedi V, </w:t>
      </w:r>
      <w:proofErr w:type="spellStart"/>
      <w:r w:rsidRPr="00540B64">
        <w:rPr>
          <w:rFonts w:cs="Courier New"/>
        </w:rPr>
        <w:t>Olulana</w:t>
      </w:r>
      <w:proofErr w:type="spellEnd"/>
      <w:r w:rsidRPr="00540B64">
        <w:rPr>
          <w:rFonts w:cs="Courier New"/>
        </w:rPr>
        <w:t xml:space="preserve"> O, </w:t>
      </w:r>
      <w:proofErr w:type="spellStart"/>
      <w:r w:rsidRPr="00540B64">
        <w:rPr>
          <w:rFonts w:cs="Courier New"/>
        </w:rPr>
        <w:t>Avula</w:t>
      </w:r>
      <w:proofErr w:type="spellEnd"/>
      <w:r w:rsidRPr="00540B64">
        <w:rPr>
          <w:rFonts w:cs="Courier New"/>
        </w:rPr>
        <w:t xml:space="preserve"> V, Chaudhary D, Khan A, </w:t>
      </w:r>
      <w:proofErr w:type="spellStart"/>
      <w:r w:rsidRPr="00540B64">
        <w:rPr>
          <w:rFonts w:cs="Courier New"/>
        </w:rPr>
        <w:t>Shahjouei</w:t>
      </w:r>
      <w:proofErr w:type="spellEnd"/>
      <w:r w:rsidRPr="00540B64">
        <w:rPr>
          <w:rFonts w:cs="Courier New"/>
        </w:rPr>
        <w:t xml:space="preserve"> S, et al. Racial, Economic, and Health Inequality and COVID-19 Infection in the United States. J Racial and Ethnic Health Disparities. 2021 Jun 1;8(3):732–42. </w:t>
      </w:r>
    </w:p>
    <w:p w14:paraId="60FEC21B" w14:textId="77777777" w:rsidR="00540B64" w:rsidRPr="00540B64" w:rsidRDefault="00540B64" w:rsidP="00540B64">
      <w:pPr>
        <w:pStyle w:val="Bibliography"/>
        <w:rPr>
          <w:rFonts w:cs="Courier New"/>
        </w:rPr>
      </w:pPr>
      <w:r w:rsidRPr="00540B64">
        <w:rPr>
          <w:rFonts w:cs="Courier New"/>
        </w:rPr>
        <w:t>4.</w:t>
      </w:r>
      <w:r w:rsidRPr="00540B64">
        <w:rPr>
          <w:rFonts w:cs="Courier New"/>
        </w:rPr>
        <w:tab/>
      </w:r>
      <w:proofErr w:type="spellStart"/>
      <w:r w:rsidRPr="00540B64">
        <w:rPr>
          <w:rFonts w:cs="Courier New"/>
        </w:rPr>
        <w:t>Mude</w:t>
      </w:r>
      <w:proofErr w:type="spellEnd"/>
      <w:r w:rsidRPr="00540B64">
        <w:rPr>
          <w:rFonts w:cs="Courier New"/>
        </w:rPr>
        <w:t xml:space="preserve"> W, </w:t>
      </w:r>
      <w:proofErr w:type="spellStart"/>
      <w:r w:rsidRPr="00540B64">
        <w:rPr>
          <w:rFonts w:cs="Courier New"/>
        </w:rPr>
        <w:t>Oguoma</w:t>
      </w:r>
      <w:proofErr w:type="spellEnd"/>
      <w:r w:rsidRPr="00540B64">
        <w:rPr>
          <w:rFonts w:cs="Courier New"/>
        </w:rPr>
        <w:t xml:space="preserve"> VM, </w:t>
      </w:r>
      <w:proofErr w:type="spellStart"/>
      <w:r w:rsidRPr="00540B64">
        <w:rPr>
          <w:rFonts w:cs="Courier New"/>
        </w:rPr>
        <w:t>Nyanhanda</w:t>
      </w:r>
      <w:proofErr w:type="spellEnd"/>
      <w:r w:rsidRPr="00540B64">
        <w:rPr>
          <w:rFonts w:cs="Courier New"/>
        </w:rPr>
        <w:t xml:space="preserve"> T, </w:t>
      </w:r>
      <w:proofErr w:type="spellStart"/>
      <w:r w:rsidRPr="00540B64">
        <w:rPr>
          <w:rFonts w:cs="Courier New"/>
        </w:rPr>
        <w:t>Mwanri</w:t>
      </w:r>
      <w:proofErr w:type="spellEnd"/>
      <w:r w:rsidRPr="00540B64">
        <w:rPr>
          <w:rFonts w:cs="Courier New"/>
        </w:rPr>
        <w:t xml:space="preserve"> L, </w:t>
      </w:r>
      <w:proofErr w:type="spellStart"/>
      <w:r w:rsidRPr="00540B64">
        <w:rPr>
          <w:rFonts w:cs="Courier New"/>
        </w:rPr>
        <w:t>Njue</w:t>
      </w:r>
      <w:proofErr w:type="spellEnd"/>
      <w:r w:rsidRPr="00540B64">
        <w:rPr>
          <w:rFonts w:cs="Courier New"/>
        </w:rPr>
        <w:t xml:space="preserve"> C. Racial disparities in COVID-19 pandemic cases, </w:t>
      </w:r>
      <w:proofErr w:type="spellStart"/>
      <w:r w:rsidRPr="00540B64">
        <w:rPr>
          <w:rFonts w:cs="Courier New"/>
        </w:rPr>
        <w:t>hospitalisations</w:t>
      </w:r>
      <w:proofErr w:type="spellEnd"/>
      <w:r w:rsidRPr="00540B64">
        <w:rPr>
          <w:rFonts w:cs="Courier New"/>
        </w:rPr>
        <w:t xml:space="preserve">, and deaths: A systematic review and meta-analysis. J Glob Health. 11:05015. </w:t>
      </w:r>
    </w:p>
    <w:p w14:paraId="28696A24" w14:textId="77777777" w:rsidR="00540B64" w:rsidRPr="00540B64" w:rsidRDefault="00540B64" w:rsidP="00540B64">
      <w:pPr>
        <w:pStyle w:val="Bibliography"/>
        <w:rPr>
          <w:rFonts w:cs="Courier New"/>
        </w:rPr>
      </w:pPr>
      <w:r w:rsidRPr="00540B64">
        <w:rPr>
          <w:rFonts w:cs="Courier New"/>
        </w:rPr>
        <w:t>5.</w:t>
      </w:r>
      <w:r w:rsidRPr="00540B64">
        <w:rPr>
          <w:rFonts w:cs="Courier New"/>
        </w:rPr>
        <w:tab/>
      </w:r>
      <w:proofErr w:type="spellStart"/>
      <w:r w:rsidRPr="00540B64">
        <w:rPr>
          <w:rFonts w:cs="Courier New"/>
        </w:rPr>
        <w:t>Reitsma</w:t>
      </w:r>
      <w:proofErr w:type="spellEnd"/>
      <w:r w:rsidRPr="00540B64">
        <w:rPr>
          <w:rFonts w:cs="Courier New"/>
        </w:rPr>
        <w:t xml:space="preserve"> MB, Claypool AL, Vargo J, Shete PB, </w:t>
      </w:r>
      <w:proofErr w:type="spellStart"/>
      <w:r w:rsidRPr="00540B64">
        <w:rPr>
          <w:rFonts w:cs="Courier New"/>
        </w:rPr>
        <w:t>McCorvie</w:t>
      </w:r>
      <w:proofErr w:type="spellEnd"/>
      <w:r w:rsidRPr="00540B64">
        <w:rPr>
          <w:rFonts w:cs="Courier New"/>
        </w:rPr>
        <w:t xml:space="preserve"> R, Wheeler WH, et al. Racial/Ethnic Disparities In COVID-19 Exposure Risk, Testing, And Cases </w:t>
      </w:r>
      <w:proofErr w:type="gramStart"/>
      <w:r w:rsidRPr="00540B64">
        <w:rPr>
          <w:rFonts w:cs="Courier New"/>
        </w:rPr>
        <w:t>At</w:t>
      </w:r>
      <w:proofErr w:type="gramEnd"/>
      <w:r w:rsidRPr="00540B64">
        <w:rPr>
          <w:rFonts w:cs="Courier New"/>
        </w:rPr>
        <w:t xml:space="preserve"> The Subcounty Level In California: Study examines racial/ethnic disparities in COVID-19 risk, testing, and cases. Health Affairs. 2021;40(6):870–8. </w:t>
      </w:r>
    </w:p>
    <w:p w14:paraId="6F19A2DE" w14:textId="77777777" w:rsidR="00540B64" w:rsidRPr="00540B64" w:rsidRDefault="00540B64" w:rsidP="00540B64">
      <w:pPr>
        <w:pStyle w:val="Bibliography"/>
        <w:rPr>
          <w:rFonts w:cs="Courier New"/>
        </w:rPr>
      </w:pPr>
      <w:r w:rsidRPr="00540B64">
        <w:rPr>
          <w:rFonts w:cs="Courier New"/>
        </w:rPr>
        <w:t>6.</w:t>
      </w:r>
      <w:r w:rsidRPr="00540B64">
        <w:rPr>
          <w:rFonts w:cs="Courier New"/>
        </w:rPr>
        <w:tab/>
        <w:t xml:space="preserve">Franz B, Parker B, Milner A, Braddock JH. The Relationship between Systemic Racism, Residential Segregation, and Racial/Ethnic Disparities in COVID-19 Deaths in the United States. </w:t>
      </w:r>
      <w:proofErr w:type="spellStart"/>
      <w:r w:rsidRPr="00540B64">
        <w:rPr>
          <w:rFonts w:cs="Courier New"/>
        </w:rPr>
        <w:t>Ethn</w:t>
      </w:r>
      <w:proofErr w:type="spellEnd"/>
      <w:r w:rsidRPr="00540B64">
        <w:rPr>
          <w:rFonts w:cs="Courier New"/>
        </w:rPr>
        <w:t xml:space="preserve"> Dis. 2022;32(1):31–8. </w:t>
      </w:r>
    </w:p>
    <w:p w14:paraId="458A1CE7" w14:textId="77777777" w:rsidR="00540B64" w:rsidRPr="00540B64" w:rsidRDefault="00540B64" w:rsidP="00540B64">
      <w:pPr>
        <w:pStyle w:val="Bibliography"/>
        <w:rPr>
          <w:rFonts w:cs="Courier New"/>
        </w:rPr>
      </w:pPr>
      <w:r w:rsidRPr="00540B64">
        <w:rPr>
          <w:rFonts w:cs="Courier New"/>
        </w:rPr>
        <w:t>7.</w:t>
      </w:r>
      <w:r w:rsidRPr="00540B64">
        <w:rPr>
          <w:rFonts w:cs="Courier New"/>
        </w:rPr>
        <w:tab/>
      </w:r>
      <w:proofErr w:type="spellStart"/>
      <w:r w:rsidRPr="00540B64">
        <w:rPr>
          <w:rFonts w:cs="Courier New"/>
        </w:rPr>
        <w:t>Assoumou</w:t>
      </w:r>
      <w:proofErr w:type="spellEnd"/>
      <w:r w:rsidRPr="00540B64">
        <w:rPr>
          <w:rFonts w:cs="Courier New"/>
        </w:rPr>
        <w:t xml:space="preserve"> SA, Peterson A, </w:t>
      </w:r>
      <w:proofErr w:type="spellStart"/>
      <w:r w:rsidRPr="00540B64">
        <w:rPr>
          <w:rFonts w:cs="Courier New"/>
        </w:rPr>
        <w:t>Ginman</w:t>
      </w:r>
      <w:proofErr w:type="spellEnd"/>
      <w:r w:rsidRPr="00540B64">
        <w:rPr>
          <w:rFonts w:cs="Courier New"/>
        </w:rPr>
        <w:t xml:space="preserve"> E, James T, Pierre CM, Hamilton S, et al. Addressing Inequities in SARS-CoV-2 Vaccine Uptake: The Boston Medical Center Health System Experience. Annals of Internal Medicine. 2022;175(6):879–84. </w:t>
      </w:r>
    </w:p>
    <w:p w14:paraId="5E83A64E" w14:textId="77777777" w:rsidR="00540B64" w:rsidRPr="00540B64" w:rsidRDefault="00540B64" w:rsidP="00540B64">
      <w:pPr>
        <w:pStyle w:val="Bibliography"/>
        <w:rPr>
          <w:rFonts w:cs="Courier New"/>
        </w:rPr>
      </w:pPr>
      <w:r w:rsidRPr="00540B64">
        <w:rPr>
          <w:rFonts w:cs="Courier New"/>
        </w:rPr>
        <w:t>8.</w:t>
      </w:r>
      <w:r w:rsidRPr="00540B64">
        <w:rPr>
          <w:rFonts w:cs="Courier New"/>
        </w:rPr>
        <w:tab/>
        <w:t xml:space="preserve">Casillas E, Ye M, Vargo J, Nardone A, Shete P, Thakur N. The Color of a Pandemic: The Association Between Historical Residential Redlining and COVID-19 Outcomes in California. In: C14 BURNOUT, DISPARITIES, AND OUTCOMES OF THE COVID-19 PANDEMIC. American Thoracic Society; 2022. p. A3693–A3693. </w:t>
      </w:r>
    </w:p>
    <w:p w14:paraId="7B8FD6BF" w14:textId="77777777" w:rsidR="00540B64" w:rsidRPr="00540B64" w:rsidRDefault="00540B64" w:rsidP="00540B64">
      <w:pPr>
        <w:pStyle w:val="Bibliography"/>
        <w:rPr>
          <w:rFonts w:cs="Courier New"/>
        </w:rPr>
      </w:pPr>
      <w:r w:rsidRPr="00540B64">
        <w:rPr>
          <w:rFonts w:cs="Courier New"/>
        </w:rPr>
        <w:t>9.</w:t>
      </w:r>
      <w:r w:rsidRPr="00540B64">
        <w:rPr>
          <w:rFonts w:cs="Courier New"/>
        </w:rPr>
        <w:tab/>
        <w:t xml:space="preserve">Andrews N, Tessier E, Stowe J, Gower C, </w:t>
      </w:r>
      <w:proofErr w:type="spellStart"/>
      <w:r w:rsidRPr="00540B64">
        <w:rPr>
          <w:rFonts w:cs="Courier New"/>
        </w:rPr>
        <w:t>Kirsebom</w:t>
      </w:r>
      <w:proofErr w:type="spellEnd"/>
      <w:r w:rsidRPr="00540B64">
        <w:rPr>
          <w:rFonts w:cs="Courier New"/>
        </w:rPr>
        <w:t xml:space="preserve"> F, Simmons R, et al. Duration of Protection against Mild and Severe Disease by Covid-19 Vaccines. New England Journal of Medicine. 2022 Jan 27;386(4):340–50. </w:t>
      </w:r>
    </w:p>
    <w:p w14:paraId="582E6A7A" w14:textId="77777777" w:rsidR="00540B64" w:rsidRPr="00540B64" w:rsidRDefault="00540B64" w:rsidP="00540B64">
      <w:pPr>
        <w:pStyle w:val="Bibliography"/>
        <w:rPr>
          <w:rFonts w:cs="Courier New"/>
        </w:rPr>
      </w:pPr>
      <w:r w:rsidRPr="00540B64">
        <w:rPr>
          <w:rFonts w:cs="Courier New"/>
        </w:rPr>
        <w:t>10.</w:t>
      </w:r>
      <w:r w:rsidRPr="00540B64">
        <w:rPr>
          <w:rFonts w:cs="Courier New"/>
        </w:rPr>
        <w:tab/>
        <w:t xml:space="preserve">National Academies of Sciences Engineering, Medicine, others. Framework for equitable allocation of COVID-19 vaccine. National Academies Press; 2020. </w:t>
      </w:r>
    </w:p>
    <w:p w14:paraId="07B7A55D" w14:textId="77777777" w:rsidR="00540B64" w:rsidRPr="00540B64" w:rsidRDefault="00540B64" w:rsidP="00540B64">
      <w:pPr>
        <w:pStyle w:val="Bibliography"/>
        <w:rPr>
          <w:rFonts w:cs="Courier New"/>
        </w:rPr>
      </w:pPr>
      <w:r w:rsidRPr="00540B64">
        <w:rPr>
          <w:rFonts w:cs="Courier New"/>
        </w:rPr>
        <w:t>11.</w:t>
      </w:r>
      <w:r w:rsidRPr="00540B64">
        <w:rPr>
          <w:rFonts w:cs="Courier New"/>
        </w:rPr>
        <w:tab/>
        <w:t xml:space="preserve">Chen L, Xu F, Han Z, Tang K, Hui P, Evans J, et al. Strategic COVID-19 vaccine distribution can simultaneously elevate social utility and equity. Nat Hum </w:t>
      </w:r>
      <w:proofErr w:type="spellStart"/>
      <w:r w:rsidRPr="00540B64">
        <w:rPr>
          <w:rFonts w:cs="Courier New"/>
        </w:rPr>
        <w:t>Behav</w:t>
      </w:r>
      <w:proofErr w:type="spellEnd"/>
      <w:r w:rsidRPr="00540B64">
        <w:rPr>
          <w:rFonts w:cs="Courier New"/>
        </w:rPr>
        <w:t xml:space="preserve">. 2022 Nov;6(11):1503–14. </w:t>
      </w:r>
    </w:p>
    <w:p w14:paraId="2B4F8880" w14:textId="77777777" w:rsidR="00540B64" w:rsidRPr="00540B64" w:rsidRDefault="00540B64" w:rsidP="00540B64">
      <w:pPr>
        <w:pStyle w:val="Bibliography"/>
        <w:rPr>
          <w:rFonts w:cs="Courier New"/>
        </w:rPr>
      </w:pPr>
      <w:r w:rsidRPr="00540B64">
        <w:rPr>
          <w:rFonts w:cs="Courier New"/>
        </w:rPr>
        <w:t>12.</w:t>
      </w:r>
      <w:r w:rsidRPr="00540B64">
        <w:rPr>
          <w:rFonts w:cs="Courier New"/>
        </w:rPr>
        <w:tab/>
        <w:t>FACT SHEET: Ending the Pandemic Through Equitable Vaccine Administration [Internet]. Office of the Governor of California; 2021. Available from: https://www.gov.ca.gov/wp-content/uploads/2021/03/Equitable-Vaccine-Administration-Fact-Sheet.pdf?emrc=48b733</w:t>
      </w:r>
    </w:p>
    <w:p w14:paraId="25345451" w14:textId="77777777" w:rsidR="00540B64" w:rsidRPr="00540B64" w:rsidRDefault="00540B64" w:rsidP="00540B64">
      <w:pPr>
        <w:pStyle w:val="Bibliography"/>
        <w:rPr>
          <w:rFonts w:cs="Courier New"/>
        </w:rPr>
      </w:pPr>
      <w:r w:rsidRPr="00540B64">
        <w:rPr>
          <w:rFonts w:cs="Courier New"/>
        </w:rPr>
        <w:t>13.</w:t>
      </w:r>
      <w:r w:rsidRPr="00540B64">
        <w:rPr>
          <w:rFonts w:cs="Courier New"/>
        </w:rPr>
        <w:tab/>
        <w:t xml:space="preserve">Maizlish N, Delaney T, Dowling H, Chapman DA, Sabo R, Woolf S, et al. California healthy places index: frames matter. Public Health Reports. 2019;134(4):354–62. </w:t>
      </w:r>
    </w:p>
    <w:p w14:paraId="63937BA5" w14:textId="77777777" w:rsidR="00540B64" w:rsidRPr="00540B64" w:rsidRDefault="00540B64" w:rsidP="00540B64">
      <w:pPr>
        <w:pStyle w:val="Bibliography"/>
        <w:rPr>
          <w:rFonts w:cs="Courier New"/>
        </w:rPr>
      </w:pPr>
      <w:r w:rsidRPr="00540B64">
        <w:rPr>
          <w:rFonts w:cs="Courier New"/>
        </w:rPr>
        <w:t>14.</w:t>
      </w:r>
      <w:r w:rsidRPr="00540B64">
        <w:rPr>
          <w:rFonts w:cs="Courier New"/>
        </w:rPr>
        <w:tab/>
        <w:t>California Department of Public Health. Blueprint For a Safer Economy: Equity Focus [Internet]. 2021 [cited 2022 Nov 1]. Available from: https://www.cdph.ca.gov/Programs/CID/DCDC/Pages/COVID-19/CaliforniaHealthEquityMetric.aspx</w:t>
      </w:r>
    </w:p>
    <w:p w14:paraId="2BFB4913" w14:textId="77777777" w:rsidR="00540B64" w:rsidRPr="00540B64" w:rsidRDefault="00540B64" w:rsidP="00540B64">
      <w:pPr>
        <w:pStyle w:val="Bibliography"/>
        <w:rPr>
          <w:rFonts w:cs="Courier New"/>
        </w:rPr>
      </w:pPr>
      <w:r w:rsidRPr="00540B64">
        <w:rPr>
          <w:rFonts w:cs="Courier New"/>
        </w:rPr>
        <w:t>15.</w:t>
      </w:r>
      <w:r w:rsidRPr="00540B64">
        <w:rPr>
          <w:rFonts w:cs="Courier New"/>
        </w:rPr>
        <w:tab/>
        <w:t xml:space="preserve">Delaney T, </w:t>
      </w:r>
      <w:proofErr w:type="spellStart"/>
      <w:r w:rsidRPr="00540B64">
        <w:rPr>
          <w:rFonts w:cs="Courier New"/>
        </w:rPr>
        <w:t>Dominie</w:t>
      </w:r>
      <w:proofErr w:type="spellEnd"/>
      <w:r w:rsidRPr="00540B64">
        <w:rPr>
          <w:rFonts w:cs="Courier New"/>
        </w:rPr>
        <w:t xml:space="preserve"> W, Dowling H, Maizlish N, Chapman D, Hill L, et al. Healthy places index. Public Health Alliance of Southern California, Long Beach, CA. </w:t>
      </w:r>
      <w:proofErr w:type="gramStart"/>
      <w:r w:rsidRPr="00540B64">
        <w:rPr>
          <w:rFonts w:cs="Courier New"/>
        </w:rPr>
        <w:t>2018;</w:t>
      </w:r>
      <w:proofErr w:type="gramEnd"/>
      <w:r w:rsidRPr="00540B64">
        <w:rPr>
          <w:rFonts w:cs="Courier New"/>
        </w:rPr>
        <w:t xml:space="preserve"> </w:t>
      </w:r>
    </w:p>
    <w:p w14:paraId="622F3977" w14:textId="77777777" w:rsidR="00540B64" w:rsidRPr="00540B64" w:rsidRDefault="00540B64" w:rsidP="00540B64">
      <w:pPr>
        <w:pStyle w:val="Bibliography"/>
        <w:rPr>
          <w:rFonts w:cs="Courier New"/>
        </w:rPr>
      </w:pPr>
      <w:r w:rsidRPr="00540B64">
        <w:rPr>
          <w:rFonts w:cs="Courier New"/>
        </w:rPr>
        <w:t>16.</w:t>
      </w:r>
      <w:r w:rsidRPr="00540B64">
        <w:rPr>
          <w:rFonts w:cs="Courier New"/>
        </w:rPr>
        <w:tab/>
        <w:t>HPI into Action During the COVID-19 Pandemic: The State of California’s Health Equity and Vaccine Equity Metrics [Internet]. Public Health Alliance of Southern California; 2021 Dec. Available from: https://assets.website-files.com/613a633a3add5db901277f96/62cf1862fc7cc631dfe09812_HPI%20COVID-19%20State%20Uses.pdf</w:t>
      </w:r>
    </w:p>
    <w:p w14:paraId="48BC62B8" w14:textId="77777777" w:rsidR="00540B64" w:rsidRPr="00540B64" w:rsidRDefault="00540B64" w:rsidP="00540B64">
      <w:pPr>
        <w:pStyle w:val="Bibliography"/>
        <w:rPr>
          <w:rFonts w:cs="Courier New"/>
        </w:rPr>
      </w:pPr>
      <w:r w:rsidRPr="00540B64">
        <w:rPr>
          <w:rFonts w:cs="Courier New"/>
        </w:rPr>
        <w:t>17.</w:t>
      </w:r>
      <w:r w:rsidRPr="00540B64">
        <w:rPr>
          <w:rFonts w:cs="Courier New"/>
        </w:rPr>
        <w:tab/>
        <w:t xml:space="preserve">COVID-19 Community Vulnerability Index (CCVI) Methodology [Internet]. </w:t>
      </w:r>
      <w:proofErr w:type="spellStart"/>
      <w:r w:rsidRPr="00540B64">
        <w:rPr>
          <w:rFonts w:cs="Courier New"/>
        </w:rPr>
        <w:t>Surgo</w:t>
      </w:r>
      <w:proofErr w:type="spellEnd"/>
      <w:r w:rsidRPr="00540B64">
        <w:rPr>
          <w:rFonts w:cs="Courier New"/>
        </w:rPr>
        <w:t xml:space="preserve"> Ventures; 2020 Dec. Available from: https://covid-static-assets.s3.amazonaws.com/US-CCVI/COVID-19+Community+Vulnerability+Index+(CCVI)+Methodology.pdf</w:t>
      </w:r>
    </w:p>
    <w:p w14:paraId="7E241A89" w14:textId="77777777" w:rsidR="00540B64" w:rsidRPr="00540B64" w:rsidRDefault="00540B64" w:rsidP="00540B64">
      <w:pPr>
        <w:pStyle w:val="Bibliography"/>
        <w:rPr>
          <w:rFonts w:cs="Courier New"/>
        </w:rPr>
      </w:pPr>
      <w:r w:rsidRPr="00540B64">
        <w:rPr>
          <w:rFonts w:cs="Courier New"/>
        </w:rPr>
        <w:t>18.</w:t>
      </w:r>
      <w:r w:rsidRPr="00540B64">
        <w:rPr>
          <w:rFonts w:cs="Courier New"/>
        </w:rPr>
        <w:tab/>
        <w:t>State of California. Identifying California’s Hard-to-Count in Census 2020 [Internet]. [cited 2022 Nov 1]. Available from: https://census.ca.gov/california-htc/</w:t>
      </w:r>
    </w:p>
    <w:p w14:paraId="4A1AF6F9" w14:textId="77777777" w:rsidR="00540B64" w:rsidRPr="00540B64" w:rsidRDefault="00540B64" w:rsidP="00540B64">
      <w:pPr>
        <w:pStyle w:val="Bibliography"/>
        <w:rPr>
          <w:rFonts w:cs="Courier New"/>
        </w:rPr>
      </w:pPr>
      <w:r w:rsidRPr="00540B64">
        <w:rPr>
          <w:rFonts w:cs="Courier New"/>
        </w:rPr>
        <w:t>19.</w:t>
      </w:r>
      <w:r w:rsidRPr="00540B64">
        <w:rPr>
          <w:rFonts w:cs="Courier New"/>
        </w:rPr>
        <w:tab/>
        <w:t>Centers for Disease Control and Prevention. Coronavirus Disease 2019 (COVID-19) 2020 Interim Case Definition, Approved August 5, 2020 [Internet]. 2021 [cited 2022 Nov 1]. Available from: https://ndc.services.cdc.gov/case-definitions/coronavirus-disease-2019-2020-08-05/</w:t>
      </w:r>
    </w:p>
    <w:p w14:paraId="07819C61" w14:textId="77777777" w:rsidR="00540B64" w:rsidRPr="00540B64" w:rsidRDefault="00540B64" w:rsidP="00540B64">
      <w:pPr>
        <w:pStyle w:val="Bibliography"/>
        <w:rPr>
          <w:rFonts w:cs="Courier New"/>
        </w:rPr>
      </w:pPr>
      <w:r w:rsidRPr="00540B64">
        <w:rPr>
          <w:rFonts w:cs="Courier New"/>
        </w:rPr>
        <w:t>20.</w:t>
      </w:r>
      <w:r w:rsidRPr="00540B64">
        <w:rPr>
          <w:rFonts w:cs="Courier New"/>
        </w:rPr>
        <w:tab/>
        <w:t xml:space="preserve">Head JR, </w:t>
      </w:r>
      <w:proofErr w:type="spellStart"/>
      <w:r w:rsidRPr="00540B64">
        <w:rPr>
          <w:rFonts w:cs="Courier New"/>
        </w:rPr>
        <w:t>Collender</w:t>
      </w:r>
      <w:proofErr w:type="spellEnd"/>
      <w:r w:rsidRPr="00540B64">
        <w:rPr>
          <w:rFonts w:cs="Courier New"/>
        </w:rPr>
        <w:t xml:space="preserve"> PA, </w:t>
      </w:r>
      <w:proofErr w:type="spellStart"/>
      <w:r w:rsidRPr="00540B64">
        <w:rPr>
          <w:rFonts w:cs="Courier New"/>
        </w:rPr>
        <w:t>Lewnard</w:t>
      </w:r>
      <w:proofErr w:type="spellEnd"/>
      <w:r w:rsidRPr="00540B64">
        <w:rPr>
          <w:rFonts w:cs="Courier New"/>
        </w:rPr>
        <w:t xml:space="preserve"> JA, </w:t>
      </w:r>
      <w:proofErr w:type="spellStart"/>
      <w:r w:rsidRPr="00540B64">
        <w:rPr>
          <w:rFonts w:cs="Courier New"/>
        </w:rPr>
        <w:t>Skaff</w:t>
      </w:r>
      <w:proofErr w:type="spellEnd"/>
      <w:r w:rsidRPr="00540B64">
        <w:rPr>
          <w:rFonts w:cs="Courier New"/>
        </w:rPr>
        <w:t xml:space="preserve"> NK, Li L, Cheng Q, et al. Early evidence of inactivated enterovirus 71 vaccine impact against hand, foot, and mouth disease in a major center of ongoing transmission in China, 2011–2018: a longitudinal surveillance study. Clinical Infectious Diseases. 2020;71(12):3088–95. </w:t>
      </w:r>
    </w:p>
    <w:p w14:paraId="1258FAA0" w14:textId="77777777" w:rsidR="00540B64" w:rsidRPr="00540B64" w:rsidRDefault="00540B64" w:rsidP="00540B64">
      <w:pPr>
        <w:pStyle w:val="Bibliography"/>
        <w:rPr>
          <w:rFonts w:cs="Courier New"/>
        </w:rPr>
      </w:pPr>
      <w:r w:rsidRPr="00540B64">
        <w:rPr>
          <w:rFonts w:cs="Courier New"/>
        </w:rPr>
        <w:t>21.</w:t>
      </w:r>
      <w:r w:rsidRPr="00540B64">
        <w:rPr>
          <w:rFonts w:cs="Courier New"/>
        </w:rPr>
        <w:tab/>
        <w:t xml:space="preserve">Bruhn CAW, </w:t>
      </w:r>
      <w:proofErr w:type="spellStart"/>
      <w:r w:rsidRPr="00540B64">
        <w:rPr>
          <w:rFonts w:cs="Courier New"/>
        </w:rPr>
        <w:t>Hetterich</w:t>
      </w:r>
      <w:proofErr w:type="spellEnd"/>
      <w:r w:rsidRPr="00540B64">
        <w:rPr>
          <w:rFonts w:cs="Courier New"/>
        </w:rPr>
        <w:t xml:space="preserve"> S, Schuck-</w:t>
      </w:r>
      <w:proofErr w:type="spellStart"/>
      <w:r w:rsidRPr="00540B64">
        <w:rPr>
          <w:rFonts w:cs="Courier New"/>
        </w:rPr>
        <w:t>Paim</w:t>
      </w:r>
      <w:proofErr w:type="spellEnd"/>
      <w:r w:rsidRPr="00540B64">
        <w:rPr>
          <w:rFonts w:cs="Courier New"/>
        </w:rPr>
        <w:t xml:space="preserve"> C, </w:t>
      </w:r>
      <w:proofErr w:type="spellStart"/>
      <w:r w:rsidRPr="00540B64">
        <w:rPr>
          <w:rFonts w:cs="Courier New"/>
        </w:rPr>
        <w:t>Kürüm</w:t>
      </w:r>
      <w:proofErr w:type="spellEnd"/>
      <w:r w:rsidRPr="00540B64">
        <w:rPr>
          <w:rFonts w:cs="Courier New"/>
        </w:rPr>
        <w:t xml:space="preserve"> E, Taylor RJ, Lustig R, et al. Estimating the population-level impact of vaccines using synthetic controls. Proceedings of the National Academy of Sciences. 2017 Feb 14;114(7):1524–9. </w:t>
      </w:r>
    </w:p>
    <w:p w14:paraId="7A93873D" w14:textId="77777777" w:rsidR="00540B64" w:rsidRPr="00540B64" w:rsidRDefault="00540B64" w:rsidP="00540B64">
      <w:pPr>
        <w:pStyle w:val="Bibliography"/>
        <w:rPr>
          <w:rFonts w:cs="Courier New"/>
        </w:rPr>
      </w:pPr>
      <w:r w:rsidRPr="00540B64">
        <w:rPr>
          <w:rFonts w:cs="Courier New"/>
        </w:rPr>
        <w:t>22.</w:t>
      </w:r>
      <w:r w:rsidRPr="00540B64">
        <w:rPr>
          <w:rFonts w:cs="Courier New"/>
        </w:rPr>
        <w:tab/>
      </w:r>
      <w:proofErr w:type="spellStart"/>
      <w:r w:rsidRPr="00540B64">
        <w:rPr>
          <w:rFonts w:cs="Courier New"/>
        </w:rPr>
        <w:t>Shewry</w:t>
      </w:r>
      <w:proofErr w:type="spellEnd"/>
      <w:r w:rsidRPr="00540B64">
        <w:rPr>
          <w:rFonts w:cs="Courier New"/>
        </w:rPr>
        <w:t xml:space="preserve"> S, Pan E. CDPH Allocation Guidelines for COVID-19 Vaccine During Phase 1A: Recommendations [Internet]. 2020. Available from: https://www.cdph.ca.gov/Programs/CID/DCDC/Pages/COVID-19/CDPH-Allocation-Guidelines-for-COVID-19-Vaccine-During-Phase-1A-Recommendations.aspx</w:t>
      </w:r>
    </w:p>
    <w:p w14:paraId="08B83B6E" w14:textId="77777777" w:rsidR="00540B64" w:rsidRPr="00540B64" w:rsidRDefault="00540B64" w:rsidP="00540B64">
      <w:pPr>
        <w:pStyle w:val="Bibliography"/>
        <w:rPr>
          <w:rFonts w:cs="Courier New"/>
        </w:rPr>
      </w:pPr>
      <w:r w:rsidRPr="00540B64">
        <w:rPr>
          <w:rFonts w:cs="Courier New"/>
        </w:rPr>
        <w:t>23.</w:t>
      </w:r>
      <w:r w:rsidRPr="00540B64">
        <w:rPr>
          <w:rFonts w:cs="Courier New"/>
        </w:rPr>
        <w:tab/>
        <w:t>R Core Team. R: A Language and Environment for Statistical Computing [Internet]. Vienna, Austria: R Foundation for Statistical Computing; 2021. Available from: https://www.R-project.org/</w:t>
      </w:r>
    </w:p>
    <w:p w14:paraId="1ECC9FA3" w14:textId="77777777" w:rsidR="00540B64" w:rsidRPr="00540B64" w:rsidRDefault="00540B64" w:rsidP="00540B64">
      <w:pPr>
        <w:pStyle w:val="Bibliography"/>
        <w:rPr>
          <w:rFonts w:cs="Courier New"/>
        </w:rPr>
      </w:pPr>
      <w:r w:rsidRPr="00540B64">
        <w:rPr>
          <w:rFonts w:cs="Courier New"/>
        </w:rPr>
        <w:t>24.</w:t>
      </w:r>
      <w:r w:rsidRPr="00540B64">
        <w:rPr>
          <w:rFonts w:cs="Courier New"/>
        </w:rPr>
        <w:tab/>
        <w:t xml:space="preserve">Wickham H, </w:t>
      </w:r>
      <w:proofErr w:type="spellStart"/>
      <w:r w:rsidRPr="00540B64">
        <w:rPr>
          <w:rFonts w:cs="Courier New"/>
        </w:rPr>
        <w:t>Averick</w:t>
      </w:r>
      <w:proofErr w:type="spellEnd"/>
      <w:r w:rsidRPr="00540B64">
        <w:rPr>
          <w:rFonts w:cs="Courier New"/>
        </w:rPr>
        <w:t xml:space="preserve"> M, Bryan J, Chang W, McGowan LD, François R, et al. Welcome to the </w:t>
      </w:r>
      <w:proofErr w:type="spellStart"/>
      <w:r w:rsidRPr="00540B64">
        <w:rPr>
          <w:rFonts w:cs="Courier New"/>
        </w:rPr>
        <w:t>tidyverse</w:t>
      </w:r>
      <w:proofErr w:type="spellEnd"/>
      <w:r w:rsidRPr="00540B64">
        <w:rPr>
          <w:rFonts w:cs="Courier New"/>
        </w:rPr>
        <w:t xml:space="preserve">. Journal of </w:t>
      </w:r>
      <w:proofErr w:type="gramStart"/>
      <w:r w:rsidRPr="00540B64">
        <w:rPr>
          <w:rFonts w:cs="Courier New"/>
        </w:rPr>
        <w:t>Open Source</w:t>
      </w:r>
      <w:proofErr w:type="gramEnd"/>
      <w:r w:rsidRPr="00540B64">
        <w:rPr>
          <w:rFonts w:cs="Courier New"/>
        </w:rPr>
        <w:t xml:space="preserve"> Software. 2019;4(43):1686. </w:t>
      </w:r>
    </w:p>
    <w:p w14:paraId="2B14FE4B" w14:textId="77777777" w:rsidR="00540B64" w:rsidRPr="00540B64" w:rsidRDefault="00540B64" w:rsidP="00540B64">
      <w:pPr>
        <w:pStyle w:val="Bibliography"/>
        <w:rPr>
          <w:rFonts w:cs="Courier New"/>
        </w:rPr>
      </w:pPr>
      <w:r w:rsidRPr="00540B64">
        <w:rPr>
          <w:rFonts w:cs="Courier New"/>
        </w:rPr>
        <w:t>25.</w:t>
      </w:r>
      <w:r w:rsidRPr="00540B64">
        <w:rPr>
          <w:rFonts w:cs="Courier New"/>
        </w:rPr>
        <w:tab/>
        <w:t xml:space="preserve">Bates D, </w:t>
      </w:r>
      <w:proofErr w:type="spellStart"/>
      <w:r w:rsidRPr="00540B64">
        <w:rPr>
          <w:rFonts w:cs="Courier New"/>
        </w:rPr>
        <w:t>Mächler</w:t>
      </w:r>
      <w:proofErr w:type="spellEnd"/>
      <w:r w:rsidRPr="00540B64">
        <w:rPr>
          <w:rFonts w:cs="Courier New"/>
        </w:rPr>
        <w:t xml:space="preserve"> M, </w:t>
      </w:r>
      <w:proofErr w:type="spellStart"/>
      <w:r w:rsidRPr="00540B64">
        <w:rPr>
          <w:rFonts w:cs="Courier New"/>
        </w:rPr>
        <w:t>Bolker</w:t>
      </w:r>
      <w:proofErr w:type="spellEnd"/>
      <w:r w:rsidRPr="00540B64">
        <w:rPr>
          <w:rFonts w:cs="Courier New"/>
        </w:rPr>
        <w:t xml:space="preserve"> B, Walker S. Fitting Linear Mixed-Effects Models Using lme4. Journal of Statistical Software. 2015 Oct </w:t>
      </w:r>
      <w:proofErr w:type="gramStart"/>
      <w:r w:rsidRPr="00540B64">
        <w:rPr>
          <w:rFonts w:cs="Courier New"/>
        </w:rPr>
        <w:t>7;67:1</w:t>
      </w:r>
      <w:proofErr w:type="gramEnd"/>
      <w:r w:rsidRPr="00540B64">
        <w:rPr>
          <w:rFonts w:cs="Courier New"/>
        </w:rPr>
        <w:t xml:space="preserve">–48. </w:t>
      </w:r>
    </w:p>
    <w:p w14:paraId="5F6C410F" w14:textId="77777777" w:rsidR="00540B64" w:rsidRPr="00540B64" w:rsidRDefault="00540B64" w:rsidP="00540B64">
      <w:pPr>
        <w:pStyle w:val="Bibliography"/>
        <w:rPr>
          <w:rFonts w:cs="Courier New"/>
        </w:rPr>
      </w:pPr>
      <w:r w:rsidRPr="00540B64">
        <w:rPr>
          <w:rFonts w:cs="Courier New"/>
        </w:rPr>
        <w:t>26.</w:t>
      </w:r>
      <w:r w:rsidRPr="00540B64">
        <w:rPr>
          <w:rFonts w:cs="Courier New"/>
        </w:rPr>
        <w:tab/>
      </w:r>
      <w:proofErr w:type="spellStart"/>
      <w:r w:rsidRPr="00540B64">
        <w:rPr>
          <w:rFonts w:cs="Courier New"/>
        </w:rPr>
        <w:t>Zeileis</w:t>
      </w:r>
      <w:proofErr w:type="spellEnd"/>
      <w:r w:rsidRPr="00540B64">
        <w:rPr>
          <w:rFonts w:cs="Courier New"/>
        </w:rPr>
        <w:t xml:space="preserve"> A, </w:t>
      </w:r>
      <w:proofErr w:type="spellStart"/>
      <w:r w:rsidRPr="00540B64">
        <w:rPr>
          <w:rFonts w:cs="Courier New"/>
        </w:rPr>
        <w:t>Köll</w:t>
      </w:r>
      <w:proofErr w:type="spellEnd"/>
      <w:r w:rsidRPr="00540B64">
        <w:rPr>
          <w:rFonts w:cs="Courier New"/>
        </w:rPr>
        <w:t xml:space="preserve"> S, Graham N. Various Versatile Variances: An Object-Oriented Implementation of Clustered Covariances in R. Journal of Statistical Software. 2020 Oct </w:t>
      </w:r>
      <w:proofErr w:type="gramStart"/>
      <w:r w:rsidRPr="00540B64">
        <w:rPr>
          <w:rFonts w:cs="Courier New"/>
        </w:rPr>
        <w:t>7;95:1</w:t>
      </w:r>
      <w:proofErr w:type="gramEnd"/>
      <w:r w:rsidRPr="00540B64">
        <w:rPr>
          <w:rFonts w:cs="Courier New"/>
        </w:rPr>
        <w:t xml:space="preserve">–36. </w:t>
      </w:r>
    </w:p>
    <w:p w14:paraId="5708D708" w14:textId="77777777" w:rsidR="00540B64" w:rsidRPr="00540B64" w:rsidRDefault="00540B64" w:rsidP="00540B64">
      <w:pPr>
        <w:pStyle w:val="Bibliography"/>
        <w:rPr>
          <w:rFonts w:cs="Courier New"/>
        </w:rPr>
      </w:pPr>
      <w:r w:rsidRPr="00540B64">
        <w:rPr>
          <w:rFonts w:cs="Courier New"/>
        </w:rPr>
        <w:t>27.</w:t>
      </w:r>
      <w:r w:rsidRPr="00540B64">
        <w:rPr>
          <w:rFonts w:cs="Courier New"/>
        </w:rPr>
        <w:tab/>
        <w:t>Chapman LA, Shukla P, Rodríguez-</w:t>
      </w:r>
      <w:proofErr w:type="spellStart"/>
      <w:r w:rsidRPr="00540B64">
        <w:rPr>
          <w:rFonts w:cs="Courier New"/>
        </w:rPr>
        <w:t>Barraquer</w:t>
      </w:r>
      <w:proofErr w:type="spellEnd"/>
      <w:r w:rsidRPr="00540B64">
        <w:rPr>
          <w:rFonts w:cs="Courier New"/>
        </w:rPr>
        <w:t xml:space="preserve"> I, Shete PB, León TM, </w:t>
      </w:r>
      <w:proofErr w:type="spellStart"/>
      <w:r w:rsidRPr="00540B64">
        <w:rPr>
          <w:rFonts w:cs="Courier New"/>
        </w:rPr>
        <w:t>Bibbins</w:t>
      </w:r>
      <w:proofErr w:type="spellEnd"/>
      <w:r w:rsidRPr="00540B64">
        <w:rPr>
          <w:rFonts w:cs="Courier New"/>
        </w:rPr>
        <w:t xml:space="preserve">-Domingo K, et al. Risk factor targeting for vaccine prioritization during the COVID-19 pandemic. Scientific Reports. 2022;12(1):1–12. </w:t>
      </w:r>
    </w:p>
    <w:p w14:paraId="092E2E0B" w14:textId="77777777" w:rsidR="00540B64" w:rsidRPr="00540B64" w:rsidRDefault="00540B64" w:rsidP="00540B64">
      <w:pPr>
        <w:pStyle w:val="Bibliography"/>
        <w:rPr>
          <w:rFonts w:cs="Courier New"/>
        </w:rPr>
      </w:pPr>
      <w:r w:rsidRPr="00540B64">
        <w:rPr>
          <w:rFonts w:cs="Courier New"/>
        </w:rPr>
        <w:t>28.</w:t>
      </w:r>
      <w:r w:rsidRPr="00540B64">
        <w:rPr>
          <w:rFonts w:cs="Courier New"/>
        </w:rPr>
        <w:tab/>
        <w:t>Tan ST, Park HJ, Rodríguez-</w:t>
      </w:r>
      <w:proofErr w:type="spellStart"/>
      <w:r w:rsidRPr="00540B64">
        <w:rPr>
          <w:rFonts w:cs="Courier New"/>
        </w:rPr>
        <w:t>Barraquer</w:t>
      </w:r>
      <w:proofErr w:type="spellEnd"/>
      <w:r w:rsidRPr="00540B64">
        <w:rPr>
          <w:rFonts w:cs="Courier New"/>
        </w:rPr>
        <w:t xml:space="preserve"> I, Rutherford GW, </w:t>
      </w:r>
      <w:proofErr w:type="spellStart"/>
      <w:r w:rsidRPr="00540B64">
        <w:rPr>
          <w:rFonts w:cs="Courier New"/>
        </w:rPr>
        <w:t>Bibbins</w:t>
      </w:r>
      <w:proofErr w:type="spellEnd"/>
      <w:r w:rsidRPr="00540B64">
        <w:rPr>
          <w:rFonts w:cs="Courier New"/>
        </w:rPr>
        <w:t>-Domingo K, Schechter R, et al. COVID-19 Vaccination and Estimated Public Health Impact in California. JAMA network open. 2022;5(4</w:t>
      </w:r>
      <w:proofErr w:type="gramStart"/>
      <w:r w:rsidRPr="00540B64">
        <w:rPr>
          <w:rFonts w:cs="Courier New"/>
        </w:rPr>
        <w:t>):e</w:t>
      </w:r>
      <w:proofErr w:type="gramEnd"/>
      <w:r w:rsidRPr="00540B64">
        <w:rPr>
          <w:rFonts w:cs="Courier New"/>
        </w:rPr>
        <w:t xml:space="preserve">228526–e228526. </w:t>
      </w:r>
    </w:p>
    <w:p w14:paraId="4BA91132" w14:textId="77777777" w:rsidR="00540B64" w:rsidRPr="00540B64" w:rsidRDefault="00540B64" w:rsidP="00540B64">
      <w:pPr>
        <w:pStyle w:val="Bibliography"/>
        <w:rPr>
          <w:rFonts w:cs="Courier New"/>
        </w:rPr>
      </w:pPr>
      <w:r w:rsidRPr="00540B64">
        <w:rPr>
          <w:rFonts w:cs="Courier New"/>
        </w:rPr>
        <w:t>29.</w:t>
      </w:r>
      <w:r w:rsidRPr="00540B64">
        <w:rPr>
          <w:rFonts w:cs="Courier New"/>
        </w:rPr>
        <w:tab/>
      </w:r>
      <w:proofErr w:type="spellStart"/>
      <w:r w:rsidRPr="00540B64">
        <w:rPr>
          <w:rFonts w:cs="Courier New"/>
        </w:rPr>
        <w:t>Sharfstein</w:t>
      </w:r>
      <w:proofErr w:type="spellEnd"/>
      <w:r w:rsidRPr="00540B64">
        <w:rPr>
          <w:rFonts w:cs="Courier New"/>
        </w:rPr>
        <w:t xml:space="preserve"> JM, Callaghan T, </w:t>
      </w:r>
      <w:proofErr w:type="spellStart"/>
      <w:r w:rsidRPr="00540B64">
        <w:rPr>
          <w:rFonts w:cs="Courier New"/>
        </w:rPr>
        <w:t>Carpiano</w:t>
      </w:r>
      <w:proofErr w:type="spellEnd"/>
      <w:r w:rsidRPr="00540B64">
        <w:rPr>
          <w:rFonts w:cs="Courier New"/>
        </w:rPr>
        <w:t xml:space="preserve"> RM, </w:t>
      </w:r>
      <w:proofErr w:type="spellStart"/>
      <w:r w:rsidRPr="00540B64">
        <w:rPr>
          <w:rFonts w:cs="Courier New"/>
        </w:rPr>
        <w:t>Sgaier</w:t>
      </w:r>
      <w:proofErr w:type="spellEnd"/>
      <w:r w:rsidRPr="00540B64">
        <w:rPr>
          <w:rFonts w:cs="Courier New"/>
        </w:rPr>
        <w:t xml:space="preserve"> SK, Brewer NT, Galvani AP, et al. Uncoupling vaccination from politics: a call to action. The Lancet. 2021 Oct 2;398(10307):1211–2. </w:t>
      </w:r>
    </w:p>
    <w:p w14:paraId="300583A8" w14:textId="77777777" w:rsidR="00540B64" w:rsidRPr="00540B64" w:rsidRDefault="00540B64" w:rsidP="00540B64">
      <w:pPr>
        <w:pStyle w:val="Bibliography"/>
        <w:rPr>
          <w:rFonts w:cs="Courier New"/>
        </w:rPr>
      </w:pPr>
      <w:r w:rsidRPr="00540B64">
        <w:rPr>
          <w:rFonts w:cs="Courier New"/>
        </w:rPr>
        <w:t>30.</w:t>
      </w:r>
      <w:r w:rsidRPr="00540B64">
        <w:rPr>
          <w:rFonts w:cs="Courier New"/>
        </w:rPr>
        <w:tab/>
      </w:r>
      <w:proofErr w:type="spellStart"/>
      <w:r w:rsidRPr="00540B64">
        <w:rPr>
          <w:rFonts w:cs="Courier New"/>
        </w:rPr>
        <w:t>Lewnard</w:t>
      </w:r>
      <w:proofErr w:type="spellEnd"/>
      <w:r w:rsidRPr="00540B64">
        <w:rPr>
          <w:rFonts w:cs="Courier New"/>
        </w:rPr>
        <w:t xml:space="preserve"> JA, Hong VX, Patel MM, Kahn R, </w:t>
      </w:r>
      <w:proofErr w:type="spellStart"/>
      <w:r w:rsidRPr="00540B64">
        <w:rPr>
          <w:rFonts w:cs="Courier New"/>
        </w:rPr>
        <w:t>Lipsitch</w:t>
      </w:r>
      <w:proofErr w:type="spellEnd"/>
      <w:r w:rsidRPr="00540B64">
        <w:rPr>
          <w:rFonts w:cs="Courier New"/>
        </w:rPr>
        <w:t xml:space="preserve"> M, </w:t>
      </w:r>
      <w:proofErr w:type="spellStart"/>
      <w:r w:rsidRPr="00540B64">
        <w:rPr>
          <w:rFonts w:cs="Courier New"/>
        </w:rPr>
        <w:t>Tartof</w:t>
      </w:r>
      <w:proofErr w:type="spellEnd"/>
      <w:r w:rsidRPr="00540B64">
        <w:rPr>
          <w:rFonts w:cs="Courier New"/>
        </w:rPr>
        <w:t xml:space="preserve"> SY. Clinical outcomes associated with SARS-CoV-2 Omicron (B.1.1.529) variant and BA.1/BA.1.1 or BA.2 subvariant infection in Southern California. Nat Med. 2022 Sep;28(9):1933–43. </w:t>
      </w:r>
    </w:p>
    <w:p w14:paraId="5E988B5D" w14:textId="77777777" w:rsidR="00540B64" w:rsidRPr="00540B64" w:rsidRDefault="00540B64" w:rsidP="00540B64">
      <w:pPr>
        <w:pStyle w:val="Bibliography"/>
        <w:rPr>
          <w:rFonts w:cs="Courier New"/>
        </w:rPr>
      </w:pPr>
      <w:r w:rsidRPr="00540B64">
        <w:rPr>
          <w:rFonts w:cs="Courier New"/>
        </w:rPr>
        <w:t>31.</w:t>
      </w:r>
      <w:r w:rsidRPr="00540B64">
        <w:rPr>
          <w:rFonts w:cs="Courier New"/>
        </w:rPr>
        <w:tab/>
        <w:t xml:space="preserve">Beigel JH, </w:t>
      </w:r>
      <w:proofErr w:type="spellStart"/>
      <w:r w:rsidRPr="00540B64">
        <w:rPr>
          <w:rFonts w:cs="Courier New"/>
        </w:rPr>
        <w:t>Tomashek</w:t>
      </w:r>
      <w:proofErr w:type="spellEnd"/>
      <w:r w:rsidRPr="00540B64">
        <w:rPr>
          <w:rFonts w:cs="Courier New"/>
        </w:rPr>
        <w:t xml:space="preserve"> KM, Dodd LE, Mehta AK, </w:t>
      </w:r>
      <w:proofErr w:type="spellStart"/>
      <w:r w:rsidRPr="00540B64">
        <w:rPr>
          <w:rFonts w:cs="Courier New"/>
        </w:rPr>
        <w:t>Zingman</w:t>
      </w:r>
      <w:proofErr w:type="spellEnd"/>
      <w:r w:rsidRPr="00540B64">
        <w:rPr>
          <w:rFonts w:cs="Courier New"/>
        </w:rPr>
        <w:t xml:space="preserve"> BS, </w:t>
      </w:r>
      <w:proofErr w:type="spellStart"/>
      <w:r w:rsidRPr="00540B64">
        <w:rPr>
          <w:rFonts w:cs="Courier New"/>
        </w:rPr>
        <w:t>Kalil</w:t>
      </w:r>
      <w:proofErr w:type="spellEnd"/>
      <w:r w:rsidRPr="00540B64">
        <w:rPr>
          <w:rFonts w:cs="Courier New"/>
        </w:rPr>
        <w:t xml:space="preserve"> AC, et al. Remdesivir for the Treatment of Covid-19 — Final Report. N </w:t>
      </w:r>
      <w:proofErr w:type="spellStart"/>
      <w:r w:rsidRPr="00540B64">
        <w:rPr>
          <w:rFonts w:cs="Courier New"/>
        </w:rPr>
        <w:t>Engl</w:t>
      </w:r>
      <w:proofErr w:type="spellEnd"/>
      <w:r w:rsidRPr="00540B64">
        <w:rPr>
          <w:rFonts w:cs="Courier New"/>
        </w:rPr>
        <w:t xml:space="preserve"> J Med. 2020 Nov 5;383(19):1813–26. </w:t>
      </w:r>
    </w:p>
    <w:p w14:paraId="1D2745A1" w14:textId="77777777" w:rsidR="00540B64" w:rsidRPr="00540B64" w:rsidRDefault="00540B64" w:rsidP="00540B64">
      <w:pPr>
        <w:pStyle w:val="Bibliography"/>
        <w:rPr>
          <w:rFonts w:cs="Courier New"/>
        </w:rPr>
      </w:pPr>
      <w:r w:rsidRPr="00540B64">
        <w:rPr>
          <w:rFonts w:cs="Courier New"/>
        </w:rPr>
        <w:t>32.</w:t>
      </w:r>
      <w:r w:rsidRPr="00540B64">
        <w:rPr>
          <w:rFonts w:cs="Courier New"/>
        </w:rPr>
        <w:tab/>
      </w:r>
      <w:proofErr w:type="spellStart"/>
      <w:r w:rsidRPr="00540B64">
        <w:rPr>
          <w:rFonts w:cs="Courier New"/>
        </w:rPr>
        <w:t>Marovich</w:t>
      </w:r>
      <w:proofErr w:type="spellEnd"/>
      <w:r w:rsidRPr="00540B64">
        <w:rPr>
          <w:rFonts w:cs="Courier New"/>
        </w:rPr>
        <w:t xml:space="preserve"> M, </w:t>
      </w:r>
      <w:proofErr w:type="spellStart"/>
      <w:r w:rsidRPr="00540B64">
        <w:rPr>
          <w:rFonts w:cs="Courier New"/>
        </w:rPr>
        <w:t>Mascola</w:t>
      </w:r>
      <w:proofErr w:type="spellEnd"/>
      <w:r w:rsidRPr="00540B64">
        <w:rPr>
          <w:rFonts w:cs="Courier New"/>
        </w:rPr>
        <w:t xml:space="preserve"> JR, Cohen MS. Monoclonal Antibodies for Prevention and Treatment of COVID-19. JAMA. 2020 Jul 14;324(2):131–2. </w:t>
      </w:r>
    </w:p>
    <w:p w14:paraId="06A6F8F9" w14:textId="77777777" w:rsidR="00540B64" w:rsidRPr="00540B64" w:rsidRDefault="00540B64" w:rsidP="00540B64">
      <w:pPr>
        <w:pStyle w:val="Bibliography"/>
        <w:rPr>
          <w:rFonts w:cs="Courier New"/>
        </w:rPr>
      </w:pPr>
      <w:r w:rsidRPr="00540B64">
        <w:rPr>
          <w:rFonts w:cs="Courier New"/>
        </w:rPr>
        <w:t>33.</w:t>
      </w:r>
      <w:r w:rsidRPr="00540B64">
        <w:rPr>
          <w:rFonts w:cs="Courier New"/>
        </w:rPr>
        <w:tab/>
        <w:t xml:space="preserve">Shi X, Li KQ, Mukherjee B. Current Challenges </w:t>
      </w:r>
      <w:proofErr w:type="gramStart"/>
      <w:r w:rsidRPr="00540B64">
        <w:rPr>
          <w:rFonts w:cs="Courier New"/>
        </w:rPr>
        <w:t>With</w:t>
      </w:r>
      <w:proofErr w:type="gramEnd"/>
      <w:r w:rsidRPr="00540B64">
        <w:rPr>
          <w:rFonts w:cs="Courier New"/>
        </w:rPr>
        <w:t xml:space="preserve"> the Use of Test-Negative Designs for Modeling COVID-19 Vaccination and Outcomes. American Journal of Epidemiology. 2023 Feb 24;192(3):328–33. </w:t>
      </w:r>
    </w:p>
    <w:p w14:paraId="4EAA26DF" w14:textId="77777777" w:rsidR="00540B64" w:rsidRPr="00540B64" w:rsidRDefault="00540B64" w:rsidP="00540B64">
      <w:pPr>
        <w:pStyle w:val="Bibliography"/>
        <w:rPr>
          <w:rFonts w:cs="Courier New"/>
        </w:rPr>
      </w:pPr>
      <w:r w:rsidRPr="00540B64">
        <w:rPr>
          <w:rFonts w:cs="Courier New"/>
        </w:rPr>
        <w:t>34.</w:t>
      </w:r>
      <w:r w:rsidRPr="00540B64">
        <w:rPr>
          <w:rFonts w:cs="Courier New"/>
        </w:rPr>
        <w:tab/>
        <w:t xml:space="preserve">Pressman AR, Lockhart SH, Shen Z, Azar KMJ. Measuring and Promoting SARS-CoV-2 Vaccine Equity: Development of a COVID-19 Vaccine Equity Index. Health Equity. 2021 Jul 13;5(1):476–83. </w:t>
      </w:r>
    </w:p>
    <w:p w14:paraId="70A21E9D" w14:textId="77777777" w:rsidR="00540B64" w:rsidRPr="00540B64" w:rsidRDefault="00540B64" w:rsidP="00540B64">
      <w:pPr>
        <w:pStyle w:val="Bibliography"/>
        <w:rPr>
          <w:rFonts w:cs="Courier New"/>
        </w:rPr>
      </w:pPr>
      <w:r w:rsidRPr="00540B64">
        <w:rPr>
          <w:rFonts w:cs="Courier New"/>
        </w:rPr>
        <w:t>35.</w:t>
      </w:r>
      <w:r w:rsidRPr="00540B64">
        <w:rPr>
          <w:rFonts w:cs="Courier New"/>
        </w:rPr>
        <w:tab/>
        <w:t>CDC/ATSDR Social Vulnerability Index (SVI) [Internet]. 2023 [cited 2023 Nov 27]. Available from: https://www.atsdr.cdc.gov/placeandhealth/svi/index.html</w:t>
      </w:r>
    </w:p>
    <w:p w14:paraId="167D5291" w14:textId="77777777" w:rsidR="00540B64" w:rsidRPr="00540B64" w:rsidRDefault="00540B64" w:rsidP="00540B64">
      <w:pPr>
        <w:pStyle w:val="Bibliography"/>
        <w:rPr>
          <w:rFonts w:cs="Courier New"/>
        </w:rPr>
      </w:pPr>
      <w:r w:rsidRPr="00540B64">
        <w:rPr>
          <w:rFonts w:cs="Courier New"/>
        </w:rPr>
        <w:t>36.</w:t>
      </w:r>
      <w:r w:rsidRPr="00540B64">
        <w:rPr>
          <w:rFonts w:cs="Courier New"/>
        </w:rPr>
        <w:tab/>
        <w:t xml:space="preserve">Kind AJH, Buckingham WR. Making Neighborhood-Disadvantage Metrics Accessible — The Neighborhood Atlas. N </w:t>
      </w:r>
      <w:proofErr w:type="spellStart"/>
      <w:r w:rsidRPr="00540B64">
        <w:rPr>
          <w:rFonts w:cs="Courier New"/>
        </w:rPr>
        <w:t>Engl</w:t>
      </w:r>
      <w:proofErr w:type="spellEnd"/>
      <w:r w:rsidRPr="00540B64">
        <w:rPr>
          <w:rFonts w:cs="Courier New"/>
        </w:rPr>
        <w:t xml:space="preserve"> J Med. 2018 Jun 28;378(26):2456–8. </w:t>
      </w:r>
    </w:p>
    <w:p w14:paraId="60D53CF2" w14:textId="77777777" w:rsidR="00540B64" w:rsidRPr="00540B64" w:rsidRDefault="00540B64" w:rsidP="00540B64">
      <w:pPr>
        <w:pStyle w:val="Bibliography"/>
        <w:rPr>
          <w:rFonts w:cs="Courier New"/>
        </w:rPr>
      </w:pPr>
      <w:r w:rsidRPr="00540B64">
        <w:rPr>
          <w:rFonts w:cs="Courier New"/>
        </w:rPr>
        <w:t>37.</w:t>
      </w:r>
      <w:r w:rsidRPr="00540B64">
        <w:rPr>
          <w:rFonts w:cs="Courier New"/>
        </w:rPr>
        <w:tab/>
      </w:r>
      <w:proofErr w:type="spellStart"/>
      <w:r w:rsidRPr="00540B64">
        <w:rPr>
          <w:rFonts w:cs="Courier New"/>
        </w:rPr>
        <w:t>Lavery</w:t>
      </w:r>
      <w:proofErr w:type="spellEnd"/>
      <w:r w:rsidRPr="00540B64">
        <w:rPr>
          <w:rFonts w:cs="Courier New"/>
        </w:rPr>
        <w:t xml:space="preserve"> JV, Porter RM, </w:t>
      </w:r>
      <w:proofErr w:type="spellStart"/>
      <w:r w:rsidRPr="00540B64">
        <w:rPr>
          <w:rFonts w:cs="Courier New"/>
        </w:rPr>
        <w:t>Addiss</w:t>
      </w:r>
      <w:proofErr w:type="spellEnd"/>
      <w:r w:rsidRPr="00540B64">
        <w:rPr>
          <w:rFonts w:cs="Courier New"/>
        </w:rPr>
        <w:t xml:space="preserve"> DG. Cascading failures in COVID-19 vaccine equity. Science. 2023 May 5;380(6644):460–2. </w:t>
      </w:r>
    </w:p>
    <w:p w14:paraId="1C619865" w14:textId="3D6ED96A" w:rsidR="0047165F" w:rsidRDefault="006B7F89" w:rsidP="006B7F89">
      <w:r>
        <w:fldChar w:fldCharType="end"/>
      </w:r>
    </w:p>
    <w:sectPr w:rsidR="0047165F">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F472AF" w14:textId="77777777" w:rsidR="00A14D67" w:rsidRDefault="00A14D67" w:rsidP="0047165F">
      <w:pPr>
        <w:spacing w:line="240" w:lineRule="auto"/>
      </w:pPr>
      <w:r>
        <w:separator/>
      </w:r>
    </w:p>
  </w:endnote>
  <w:endnote w:type="continuationSeparator" w:id="0">
    <w:p w14:paraId="4BF8E006" w14:textId="77777777" w:rsidR="00A14D67" w:rsidRDefault="00A14D67" w:rsidP="0047165F">
      <w:pPr>
        <w:spacing w:line="240" w:lineRule="auto"/>
      </w:pPr>
      <w:r>
        <w:continuationSeparator/>
      </w:r>
    </w:p>
  </w:endnote>
  <w:endnote w:type="continuationNotice" w:id="1">
    <w:p w14:paraId="7F599A35" w14:textId="77777777" w:rsidR="00A14D67" w:rsidRDefault="00A14D67">
      <w:pPr>
        <w:spacing w:line="240" w:lineRule="auto"/>
      </w:pPr>
    </w:p>
  </w:endnote>
  <w:endnote w:id="2">
    <w:p w14:paraId="355DB72D" w14:textId="354E8138" w:rsidR="00523E53" w:rsidRPr="00523E53" w:rsidRDefault="00523E53">
      <w:pPr>
        <w:pStyle w:val="EndnoteText"/>
        <w:rPr>
          <w:lang w:val="en-US"/>
          <w:rPrChange w:id="53" w:author="Hoover, Christopher@CDPH" w:date="2023-11-27T20:46:00Z">
            <w:rPr/>
          </w:rPrChange>
        </w:rPr>
      </w:pPr>
      <w:ins w:id="54" w:author="Hoover, Christopher@CDPH" w:date="2023-11-27T20:46:00Z">
        <w:r>
          <w:rPr>
            <w:rStyle w:val="EndnoteReference"/>
          </w:rPr>
          <w:endnoteRef/>
        </w:r>
        <w:r>
          <w:t xml:space="preserve"> </w:t>
        </w:r>
        <w:r w:rsidR="00464E07">
          <w:rPr>
            <w:rFonts w:ascii="Roboto" w:hAnsi="Roboto"/>
            <w:color w:val="404042"/>
            <w:shd w:val="clear" w:color="auto" w:fill="FFFFFF"/>
          </w:rPr>
          <w:t>To access the appendix, click on the Details tab of the article online.</w:t>
        </w:r>
      </w:ins>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Open Sans">
    <w:panose1 w:val="020B0606030504020204"/>
    <w:charset w:val="00"/>
    <w:family w:val="swiss"/>
    <w:pitch w:val="variable"/>
    <w:sig w:usb0="E00002EF" w:usb1="4000205B" w:usb2="00000028" w:usb3="00000000" w:csb0="0000019F" w:csb1="00000000"/>
  </w:font>
  <w:font w:name="Roboto">
    <w:panose1 w:val="02000000000000000000"/>
    <w:charset w:val="00"/>
    <w:family w:val="auto"/>
    <w:pitch w:val="variable"/>
    <w:sig w:usb0="E00002FF" w:usb1="5000205B" w:usb2="00000020" w:usb3="00000000" w:csb0="0000019F" w:csb1="00000000"/>
  </w:font>
  <w:font w:name="Cambria Math">
    <w:panose1 w:val="02040503050406030204"/>
    <w:charset w:val="00"/>
    <w:family w:val="roman"/>
    <w:pitch w:val="variable"/>
    <w:sig w:usb0="E00006FF" w:usb1="420024FF" w:usb2="02000000" w:usb3="00000000" w:csb0="0000019F" w:csb1="00000000"/>
  </w:font>
  <w:font w:name="MS Mincho">
    <w:altName w:val="MS Mincho"/>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5259334"/>
      <w:docPartObj>
        <w:docPartGallery w:val="Page Numbers (Bottom of Page)"/>
        <w:docPartUnique/>
      </w:docPartObj>
    </w:sdtPr>
    <w:sdtEndPr>
      <w:rPr>
        <w:noProof/>
      </w:rPr>
    </w:sdtEndPr>
    <w:sdtContent>
      <w:p w14:paraId="59674B13" w14:textId="49C7B9A4" w:rsidR="00492987" w:rsidRDefault="0049298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BCE0AEB" w14:textId="77777777" w:rsidR="00492987" w:rsidRDefault="004929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306B5A" w14:textId="77777777" w:rsidR="00A14D67" w:rsidRDefault="00A14D67" w:rsidP="0047165F">
      <w:pPr>
        <w:spacing w:line="240" w:lineRule="auto"/>
      </w:pPr>
      <w:r>
        <w:separator/>
      </w:r>
    </w:p>
  </w:footnote>
  <w:footnote w:type="continuationSeparator" w:id="0">
    <w:p w14:paraId="10D02D96" w14:textId="77777777" w:rsidR="00A14D67" w:rsidRDefault="00A14D67" w:rsidP="0047165F">
      <w:pPr>
        <w:spacing w:line="240" w:lineRule="auto"/>
      </w:pPr>
      <w:r>
        <w:continuationSeparator/>
      </w:r>
    </w:p>
  </w:footnote>
  <w:footnote w:type="continuationNotice" w:id="1">
    <w:p w14:paraId="26ACF145" w14:textId="77777777" w:rsidR="00A14D67" w:rsidRDefault="00A14D67">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A5593B"/>
    <w:multiLevelType w:val="multilevel"/>
    <w:tmpl w:val="C524A3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7FD7C55"/>
    <w:multiLevelType w:val="multilevel"/>
    <w:tmpl w:val="4634B1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90C1A11"/>
    <w:multiLevelType w:val="hybridMultilevel"/>
    <w:tmpl w:val="50E0F7D8"/>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 w15:restartNumberingAfterBreak="0">
    <w:nsid w:val="2A74673B"/>
    <w:multiLevelType w:val="hybridMultilevel"/>
    <w:tmpl w:val="D16EE2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1B71846"/>
    <w:multiLevelType w:val="hybridMultilevel"/>
    <w:tmpl w:val="E0C81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4E2207B"/>
    <w:multiLevelType w:val="hybridMultilevel"/>
    <w:tmpl w:val="747406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73F2F2D"/>
    <w:multiLevelType w:val="hybridMultilevel"/>
    <w:tmpl w:val="1CBCC28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7" w15:restartNumberingAfterBreak="0">
    <w:nsid w:val="740954B1"/>
    <w:multiLevelType w:val="hybridMultilevel"/>
    <w:tmpl w:val="BF68A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70532583">
    <w:abstractNumId w:val="0"/>
  </w:num>
  <w:num w:numId="2" w16cid:durableId="656955689">
    <w:abstractNumId w:val="1"/>
  </w:num>
  <w:num w:numId="3" w16cid:durableId="712852423">
    <w:abstractNumId w:val="7"/>
  </w:num>
  <w:num w:numId="4" w16cid:durableId="523054573">
    <w:abstractNumId w:val="6"/>
  </w:num>
  <w:num w:numId="5" w16cid:durableId="2073654759">
    <w:abstractNumId w:val="5"/>
  </w:num>
  <w:num w:numId="6" w16cid:durableId="1747848129">
    <w:abstractNumId w:val="2"/>
  </w:num>
  <w:num w:numId="7" w16cid:durableId="977684381">
    <w:abstractNumId w:val="4"/>
  </w:num>
  <w:num w:numId="8" w16cid:durableId="1532112496">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oover, Christopher@CDPH">
    <w15:presenceInfo w15:providerId="AD" w15:userId="S::Christopher.Hoover@cdph.ca.gov::98e14ecf-ae94-4d89-8dfc-fe3f64be224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ocumentProtection w:edit="comments" w:formatting="1" w:enforcement="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06CF"/>
    <w:rsid w:val="00000280"/>
    <w:rsid w:val="00001F3A"/>
    <w:rsid w:val="00003EFD"/>
    <w:rsid w:val="00004824"/>
    <w:rsid w:val="00006748"/>
    <w:rsid w:val="00006934"/>
    <w:rsid w:val="00007A52"/>
    <w:rsid w:val="0001074D"/>
    <w:rsid w:val="00011369"/>
    <w:rsid w:val="00011FA9"/>
    <w:rsid w:val="000120CB"/>
    <w:rsid w:val="00012230"/>
    <w:rsid w:val="000126A9"/>
    <w:rsid w:val="00012A00"/>
    <w:rsid w:val="00012CD6"/>
    <w:rsid w:val="00013987"/>
    <w:rsid w:val="00013A57"/>
    <w:rsid w:val="00013AD9"/>
    <w:rsid w:val="000143EF"/>
    <w:rsid w:val="00014A30"/>
    <w:rsid w:val="00014C14"/>
    <w:rsid w:val="00014DDD"/>
    <w:rsid w:val="000161D0"/>
    <w:rsid w:val="0001638B"/>
    <w:rsid w:val="00016AFE"/>
    <w:rsid w:val="00016CF0"/>
    <w:rsid w:val="00016EB2"/>
    <w:rsid w:val="000204F2"/>
    <w:rsid w:val="00021B4E"/>
    <w:rsid w:val="00022DF1"/>
    <w:rsid w:val="00022FD4"/>
    <w:rsid w:val="0002432F"/>
    <w:rsid w:val="0002442C"/>
    <w:rsid w:val="000244B3"/>
    <w:rsid w:val="00024C47"/>
    <w:rsid w:val="00025D0B"/>
    <w:rsid w:val="00025DA4"/>
    <w:rsid w:val="00026AC3"/>
    <w:rsid w:val="00026E7D"/>
    <w:rsid w:val="000274E4"/>
    <w:rsid w:val="00030268"/>
    <w:rsid w:val="00030E5F"/>
    <w:rsid w:val="00031267"/>
    <w:rsid w:val="00031CA5"/>
    <w:rsid w:val="00031FC2"/>
    <w:rsid w:val="0003218E"/>
    <w:rsid w:val="00032528"/>
    <w:rsid w:val="00032A03"/>
    <w:rsid w:val="000330CD"/>
    <w:rsid w:val="00033204"/>
    <w:rsid w:val="00033680"/>
    <w:rsid w:val="00033FD1"/>
    <w:rsid w:val="0003455A"/>
    <w:rsid w:val="000345CE"/>
    <w:rsid w:val="00034CB1"/>
    <w:rsid w:val="00035131"/>
    <w:rsid w:val="00035B1F"/>
    <w:rsid w:val="00036540"/>
    <w:rsid w:val="00036E9D"/>
    <w:rsid w:val="00037F44"/>
    <w:rsid w:val="0004192A"/>
    <w:rsid w:val="0004256C"/>
    <w:rsid w:val="00042D1E"/>
    <w:rsid w:val="000430CD"/>
    <w:rsid w:val="00044B61"/>
    <w:rsid w:val="00045593"/>
    <w:rsid w:val="000468FC"/>
    <w:rsid w:val="00046AF1"/>
    <w:rsid w:val="000472FF"/>
    <w:rsid w:val="000479CA"/>
    <w:rsid w:val="00047BC9"/>
    <w:rsid w:val="00050346"/>
    <w:rsid w:val="000506CF"/>
    <w:rsid w:val="00050717"/>
    <w:rsid w:val="00050CBE"/>
    <w:rsid w:val="00051901"/>
    <w:rsid w:val="00051BC6"/>
    <w:rsid w:val="00051D9B"/>
    <w:rsid w:val="000521D7"/>
    <w:rsid w:val="00052F71"/>
    <w:rsid w:val="00053E39"/>
    <w:rsid w:val="00055C24"/>
    <w:rsid w:val="00056D3C"/>
    <w:rsid w:val="000575C7"/>
    <w:rsid w:val="000576A2"/>
    <w:rsid w:val="0006017C"/>
    <w:rsid w:val="000606E3"/>
    <w:rsid w:val="0006092D"/>
    <w:rsid w:val="00060BE8"/>
    <w:rsid w:val="00060CB1"/>
    <w:rsid w:val="00060D65"/>
    <w:rsid w:val="00060F4B"/>
    <w:rsid w:val="00061583"/>
    <w:rsid w:val="00061D1A"/>
    <w:rsid w:val="0006212B"/>
    <w:rsid w:val="00063064"/>
    <w:rsid w:val="000630C5"/>
    <w:rsid w:val="000633D6"/>
    <w:rsid w:val="00064A6A"/>
    <w:rsid w:val="0006560D"/>
    <w:rsid w:val="00065D3E"/>
    <w:rsid w:val="00066D83"/>
    <w:rsid w:val="00066EE4"/>
    <w:rsid w:val="0006702C"/>
    <w:rsid w:val="00071D48"/>
    <w:rsid w:val="00071E8C"/>
    <w:rsid w:val="0007227F"/>
    <w:rsid w:val="000722A7"/>
    <w:rsid w:val="000724D1"/>
    <w:rsid w:val="00072905"/>
    <w:rsid w:val="00073532"/>
    <w:rsid w:val="000747B8"/>
    <w:rsid w:val="00074993"/>
    <w:rsid w:val="0007557E"/>
    <w:rsid w:val="00075628"/>
    <w:rsid w:val="000756A9"/>
    <w:rsid w:val="0007589C"/>
    <w:rsid w:val="00075B4F"/>
    <w:rsid w:val="00075BC7"/>
    <w:rsid w:val="00075CFC"/>
    <w:rsid w:val="00076AC9"/>
    <w:rsid w:val="00082D9D"/>
    <w:rsid w:val="00083DE1"/>
    <w:rsid w:val="00084891"/>
    <w:rsid w:val="000853E1"/>
    <w:rsid w:val="00085FE1"/>
    <w:rsid w:val="00086449"/>
    <w:rsid w:val="0008798B"/>
    <w:rsid w:val="000900F9"/>
    <w:rsid w:val="00090E05"/>
    <w:rsid w:val="00091371"/>
    <w:rsid w:val="000916C7"/>
    <w:rsid w:val="00091FD6"/>
    <w:rsid w:val="000922F9"/>
    <w:rsid w:val="000924B6"/>
    <w:rsid w:val="000929D3"/>
    <w:rsid w:val="00093BC6"/>
    <w:rsid w:val="0009481B"/>
    <w:rsid w:val="000950A1"/>
    <w:rsid w:val="000950D1"/>
    <w:rsid w:val="00096277"/>
    <w:rsid w:val="0009669D"/>
    <w:rsid w:val="00096D17"/>
    <w:rsid w:val="000A220A"/>
    <w:rsid w:val="000A2434"/>
    <w:rsid w:val="000A3347"/>
    <w:rsid w:val="000A33CD"/>
    <w:rsid w:val="000A401C"/>
    <w:rsid w:val="000A49A7"/>
    <w:rsid w:val="000A4C5F"/>
    <w:rsid w:val="000A5CD3"/>
    <w:rsid w:val="000A63EA"/>
    <w:rsid w:val="000A7902"/>
    <w:rsid w:val="000B02B3"/>
    <w:rsid w:val="000B13B9"/>
    <w:rsid w:val="000B1726"/>
    <w:rsid w:val="000B1B3E"/>
    <w:rsid w:val="000B4662"/>
    <w:rsid w:val="000B53BF"/>
    <w:rsid w:val="000B5B36"/>
    <w:rsid w:val="000B5BDD"/>
    <w:rsid w:val="000B5FF5"/>
    <w:rsid w:val="000B6388"/>
    <w:rsid w:val="000B6828"/>
    <w:rsid w:val="000B7BAD"/>
    <w:rsid w:val="000C1E2A"/>
    <w:rsid w:val="000C2323"/>
    <w:rsid w:val="000C3AF0"/>
    <w:rsid w:val="000C45B9"/>
    <w:rsid w:val="000C4AB2"/>
    <w:rsid w:val="000C4ACC"/>
    <w:rsid w:val="000C6BD4"/>
    <w:rsid w:val="000C72AD"/>
    <w:rsid w:val="000C7887"/>
    <w:rsid w:val="000D0254"/>
    <w:rsid w:val="000D0832"/>
    <w:rsid w:val="000D08A5"/>
    <w:rsid w:val="000D0B97"/>
    <w:rsid w:val="000D0EDD"/>
    <w:rsid w:val="000D1687"/>
    <w:rsid w:val="000D4574"/>
    <w:rsid w:val="000D5141"/>
    <w:rsid w:val="000D5CB0"/>
    <w:rsid w:val="000D5F6D"/>
    <w:rsid w:val="000D604D"/>
    <w:rsid w:val="000D62B1"/>
    <w:rsid w:val="000D6BEE"/>
    <w:rsid w:val="000D760A"/>
    <w:rsid w:val="000D7B0D"/>
    <w:rsid w:val="000D7FF7"/>
    <w:rsid w:val="000E047E"/>
    <w:rsid w:val="000E0672"/>
    <w:rsid w:val="000E069A"/>
    <w:rsid w:val="000E0936"/>
    <w:rsid w:val="000E0B90"/>
    <w:rsid w:val="000E14F2"/>
    <w:rsid w:val="000E1712"/>
    <w:rsid w:val="000E1CB8"/>
    <w:rsid w:val="000E336C"/>
    <w:rsid w:val="000E3B5C"/>
    <w:rsid w:val="000E4A6C"/>
    <w:rsid w:val="000E55DD"/>
    <w:rsid w:val="000E6B55"/>
    <w:rsid w:val="000F0330"/>
    <w:rsid w:val="000F09AB"/>
    <w:rsid w:val="000F15C9"/>
    <w:rsid w:val="000F1E6E"/>
    <w:rsid w:val="000F235C"/>
    <w:rsid w:val="000F3034"/>
    <w:rsid w:val="000F3DDB"/>
    <w:rsid w:val="000F4105"/>
    <w:rsid w:val="000F5151"/>
    <w:rsid w:val="000F5289"/>
    <w:rsid w:val="000F5517"/>
    <w:rsid w:val="000F6AA9"/>
    <w:rsid w:val="000F7260"/>
    <w:rsid w:val="001009CD"/>
    <w:rsid w:val="00100AE2"/>
    <w:rsid w:val="001040A0"/>
    <w:rsid w:val="00104141"/>
    <w:rsid w:val="001045DE"/>
    <w:rsid w:val="0010599F"/>
    <w:rsid w:val="00107A7B"/>
    <w:rsid w:val="00110848"/>
    <w:rsid w:val="00110CED"/>
    <w:rsid w:val="00110D39"/>
    <w:rsid w:val="00110F01"/>
    <w:rsid w:val="00111418"/>
    <w:rsid w:val="00112B30"/>
    <w:rsid w:val="0011319F"/>
    <w:rsid w:val="001142C6"/>
    <w:rsid w:val="00114D31"/>
    <w:rsid w:val="00115245"/>
    <w:rsid w:val="001156AE"/>
    <w:rsid w:val="00115A2E"/>
    <w:rsid w:val="001161F1"/>
    <w:rsid w:val="00117DE4"/>
    <w:rsid w:val="0012021B"/>
    <w:rsid w:val="001202DE"/>
    <w:rsid w:val="00120880"/>
    <w:rsid w:val="00121943"/>
    <w:rsid w:val="00121949"/>
    <w:rsid w:val="0012222E"/>
    <w:rsid w:val="00122AB8"/>
    <w:rsid w:val="00122C68"/>
    <w:rsid w:val="001236E7"/>
    <w:rsid w:val="00124342"/>
    <w:rsid w:val="001247DC"/>
    <w:rsid w:val="001250A4"/>
    <w:rsid w:val="00125FC0"/>
    <w:rsid w:val="001265BD"/>
    <w:rsid w:val="00126C8B"/>
    <w:rsid w:val="00127000"/>
    <w:rsid w:val="00127593"/>
    <w:rsid w:val="00130D90"/>
    <w:rsid w:val="00131645"/>
    <w:rsid w:val="00131B1A"/>
    <w:rsid w:val="00131BC8"/>
    <w:rsid w:val="00132868"/>
    <w:rsid w:val="0013350F"/>
    <w:rsid w:val="00133C59"/>
    <w:rsid w:val="00134093"/>
    <w:rsid w:val="00134F26"/>
    <w:rsid w:val="00135378"/>
    <w:rsid w:val="00136E19"/>
    <w:rsid w:val="00136F13"/>
    <w:rsid w:val="001373A5"/>
    <w:rsid w:val="00137E1D"/>
    <w:rsid w:val="00137FE3"/>
    <w:rsid w:val="00140873"/>
    <w:rsid w:val="00140B8B"/>
    <w:rsid w:val="00140BA2"/>
    <w:rsid w:val="00140D86"/>
    <w:rsid w:val="00141044"/>
    <w:rsid w:val="001418CF"/>
    <w:rsid w:val="00142CCC"/>
    <w:rsid w:val="0014338B"/>
    <w:rsid w:val="001438EB"/>
    <w:rsid w:val="00144283"/>
    <w:rsid w:val="0014476A"/>
    <w:rsid w:val="001457CB"/>
    <w:rsid w:val="00145AAF"/>
    <w:rsid w:val="00145C2F"/>
    <w:rsid w:val="00147340"/>
    <w:rsid w:val="00147533"/>
    <w:rsid w:val="00147CBA"/>
    <w:rsid w:val="001502AA"/>
    <w:rsid w:val="00151329"/>
    <w:rsid w:val="00151558"/>
    <w:rsid w:val="00151C62"/>
    <w:rsid w:val="00153181"/>
    <w:rsid w:val="001535CA"/>
    <w:rsid w:val="0015415D"/>
    <w:rsid w:val="001543AB"/>
    <w:rsid w:val="00154594"/>
    <w:rsid w:val="0015479C"/>
    <w:rsid w:val="001548CC"/>
    <w:rsid w:val="00154A22"/>
    <w:rsid w:val="00154AC6"/>
    <w:rsid w:val="00154C2F"/>
    <w:rsid w:val="00154E61"/>
    <w:rsid w:val="00155A4E"/>
    <w:rsid w:val="0015683F"/>
    <w:rsid w:val="00156937"/>
    <w:rsid w:val="00156F24"/>
    <w:rsid w:val="00157E80"/>
    <w:rsid w:val="001604F0"/>
    <w:rsid w:val="0016050B"/>
    <w:rsid w:val="00161332"/>
    <w:rsid w:val="00162842"/>
    <w:rsid w:val="00162B5C"/>
    <w:rsid w:val="00162C65"/>
    <w:rsid w:val="0016376C"/>
    <w:rsid w:val="00163FF0"/>
    <w:rsid w:val="0016455C"/>
    <w:rsid w:val="00164748"/>
    <w:rsid w:val="00164818"/>
    <w:rsid w:val="00164C19"/>
    <w:rsid w:val="0016733B"/>
    <w:rsid w:val="0016750A"/>
    <w:rsid w:val="00167CB3"/>
    <w:rsid w:val="0017008F"/>
    <w:rsid w:val="001700BD"/>
    <w:rsid w:val="001713A3"/>
    <w:rsid w:val="001716D8"/>
    <w:rsid w:val="00171F57"/>
    <w:rsid w:val="00172569"/>
    <w:rsid w:val="001733A2"/>
    <w:rsid w:val="00173A32"/>
    <w:rsid w:val="00173A84"/>
    <w:rsid w:val="00174908"/>
    <w:rsid w:val="001751D3"/>
    <w:rsid w:val="00175C93"/>
    <w:rsid w:val="00175E8C"/>
    <w:rsid w:val="001767D7"/>
    <w:rsid w:val="00177537"/>
    <w:rsid w:val="0018103A"/>
    <w:rsid w:val="001818E7"/>
    <w:rsid w:val="001818E8"/>
    <w:rsid w:val="00181C8D"/>
    <w:rsid w:val="00181F76"/>
    <w:rsid w:val="00182464"/>
    <w:rsid w:val="001824C6"/>
    <w:rsid w:val="001827F8"/>
    <w:rsid w:val="00182DB6"/>
    <w:rsid w:val="001835A6"/>
    <w:rsid w:val="00183C7B"/>
    <w:rsid w:val="0018516A"/>
    <w:rsid w:val="00186B4C"/>
    <w:rsid w:val="001870DE"/>
    <w:rsid w:val="00187459"/>
    <w:rsid w:val="00187B85"/>
    <w:rsid w:val="00190757"/>
    <w:rsid w:val="001913A1"/>
    <w:rsid w:val="00191754"/>
    <w:rsid w:val="001924BA"/>
    <w:rsid w:val="0019262B"/>
    <w:rsid w:val="00193067"/>
    <w:rsid w:val="001940A4"/>
    <w:rsid w:val="0019562E"/>
    <w:rsid w:val="001A0360"/>
    <w:rsid w:val="001A05D0"/>
    <w:rsid w:val="001A0903"/>
    <w:rsid w:val="001A10A7"/>
    <w:rsid w:val="001A1B5B"/>
    <w:rsid w:val="001A25F9"/>
    <w:rsid w:val="001A32EF"/>
    <w:rsid w:val="001A35C9"/>
    <w:rsid w:val="001A3878"/>
    <w:rsid w:val="001A4A8C"/>
    <w:rsid w:val="001A4D92"/>
    <w:rsid w:val="001A4DF3"/>
    <w:rsid w:val="001A4E8A"/>
    <w:rsid w:val="001A5784"/>
    <w:rsid w:val="001A5D2F"/>
    <w:rsid w:val="001A712B"/>
    <w:rsid w:val="001A725B"/>
    <w:rsid w:val="001A76B2"/>
    <w:rsid w:val="001A7F9B"/>
    <w:rsid w:val="001B07A4"/>
    <w:rsid w:val="001B283A"/>
    <w:rsid w:val="001B3321"/>
    <w:rsid w:val="001B3A90"/>
    <w:rsid w:val="001B462D"/>
    <w:rsid w:val="001B4AB0"/>
    <w:rsid w:val="001B5850"/>
    <w:rsid w:val="001B6580"/>
    <w:rsid w:val="001B675F"/>
    <w:rsid w:val="001B73AD"/>
    <w:rsid w:val="001B761F"/>
    <w:rsid w:val="001BABF5"/>
    <w:rsid w:val="001C09B6"/>
    <w:rsid w:val="001C1478"/>
    <w:rsid w:val="001C1C8A"/>
    <w:rsid w:val="001C3560"/>
    <w:rsid w:val="001C4B26"/>
    <w:rsid w:val="001C4C02"/>
    <w:rsid w:val="001C5855"/>
    <w:rsid w:val="001C6BDF"/>
    <w:rsid w:val="001C79A8"/>
    <w:rsid w:val="001D1616"/>
    <w:rsid w:val="001D1DA4"/>
    <w:rsid w:val="001D21D6"/>
    <w:rsid w:val="001D2990"/>
    <w:rsid w:val="001D2CA9"/>
    <w:rsid w:val="001D3311"/>
    <w:rsid w:val="001D345F"/>
    <w:rsid w:val="001D3A43"/>
    <w:rsid w:val="001D3DF2"/>
    <w:rsid w:val="001D5909"/>
    <w:rsid w:val="001D5D76"/>
    <w:rsid w:val="001D6B82"/>
    <w:rsid w:val="001D7849"/>
    <w:rsid w:val="001D7FCE"/>
    <w:rsid w:val="001E025E"/>
    <w:rsid w:val="001E0E3D"/>
    <w:rsid w:val="001E1331"/>
    <w:rsid w:val="001E1FE0"/>
    <w:rsid w:val="001E2695"/>
    <w:rsid w:val="001E3074"/>
    <w:rsid w:val="001E4190"/>
    <w:rsid w:val="001E4382"/>
    <w:rsid w:val="001E6BC8"/>
    <w:rsid w:val="001E7970"/>
    <w:rsid w:val="001F0511"/>
    <w:rsid w:val="001F09EF"/>
    <w:rsid w:val="001F23A0"/>
    <w:rsid w:val="001F2415"/>
    <w:rsid w:val="001F2966"/>
    <w:rsid w:val="001F2999"/>
    <w:rsid w:val="001F2C2A"/>
    <w:rsid w:val="001F415E"/>
    <w:rsid w:val="001F4516"/>
    <w:rsid w:val="001F48DA"/>
    <w:rsid w:val="001F5298"/>
    <w:rsid w:val="001F6368"/>
    <w:rsid w:val="001F7645"/>
    <w:rsid w:val="00201C3A"/>
    <w:rsid w:val="00202FA2"/>
    <w:rsid w:val="002036CC"/>
    <w:rsid w:val="00204FA9"/>
    <w:rsid w:val="00205263"/>
    <w:rsid w:val="002053E8"/>
    <w:rsid w:val="0020590E"/>
    <w:rsid w:val="00206FC2"/>
    <w:rsid w:val="00207924"/>
    <w:rsid w:val="00207A03"/>
    <w:rsid w:val="00210F7A"/>
    <w:rsid w:val="00211A9A"/>
    <w:rsid w:val="00212C67"/>
    <w:rsid w:val="00213030"/>
    <w:rsid w:val="0021633D"/>
    <w:rsid w:val="0021690B"/>
    <w:rsid w:val="0021720E"/>
    <w:rsid w:val="002175AD"/>
    <w:rsid w:val="00217921"/>
    <w:rsid w:val="00217E12"/>
    <w:rsid w:val="00220CFA"/>
    <w:rsid w:val="002212F1"/>
    <w:rsid w:val="00221F89"/>
    <w:rsid w:val="00222B0B"/>
    <w:rsid w:val="00222CD1"/>
    <w:rsid w:val="00222FF5"/>
    <w:rsid w:val="0022359B"/>
    <w:rsid w:val="002235F9"/>
    <w:rsid w:val="00223699"/>
    <w:rsid w:val="00223B8E"/>
    <w:rsid w:val="00224EF0"/>
    <w:rsid w:val="002255EB"/>
    <w:rsid w:val="00225EAD"/>
    <w:rsid w:val="002265CE"/>
    <w:rsid w:val="0022671B"/>
    <w:rsid w:val="002276C3"/>
    <w:rsid w:val="00227EC9"/>
    <w:rsid w:val="002306A9"/>
    <w:rsid w:val="0023154C"/>
    <w:rsid w:val="00232420"/>
    <w:rsid w:val="00233F99"/>
    <w:rsid w:val="002344A4"/>
    <w:rsid w:val="00235806"/>
    <w:rsid w:val="00236AA8"/>
    <w:rsid w:val="00236DC2"/>
    <w:rsid w:val="002378AA"/>
    <w:rsid w:val="00237D53"/>
    <w:rsid w:val="00240390"/>
    <w:rsid w:val="0024065D"/>
    <w:rsid w:val="00240661"/>
    <w:rsid w:val="00240D46"/>
    <w:rsid w:val="002416EE"/>
    <w:rsid w:val="00241E94"/>
    <w:rsid w:val="00241F2A"/>
    <w:rsid w:val="002427DD"/>
    <w:rsid w:val="0024308E"/>
    <w:rsid w:val="00243174"/>
    <w:rsid w:val="002433E9"/>
    <w:rsid w:val="00244225"/>
    <w:rsid w:val="002442BA"/>
    <w:rsid w:val="00244B6A"/>
    <w:rsid w:val="00245B83"/>
    <w:rsid w:val="00246143"/>
    <w:rsid w:val="00247267"/>
    <w:rsid w:val="0024754B"/>
    <w:rsid w:val="002505AB"/>
    <w:rsid w:val="0025087B"/>
    <w:rsid w:val="00250993"/>
    <w:rsid w:val="002519A4"/>
    <w:rsid w:val="00251A90"/>
    <w:rsid w:val="00252614"/>
    <w:rsid w:val="0025278B"/>
    <w:rsid w:val="00252EDC"/>
    <w:rsid w:val="002539FA"/>
    <w:rsid w:val="00253D8D"/>
    <w:rsid w:val="00253F4A"/>
    <w:rsid w:val="0025410C"/>
    <w:rsid w:val="00254551"/>
    <w:rsid w:val="002549A4"/>
    <w:rsid w:val="00255F4A"/>
    <w:rsid w:val="002577A2"/>
    <w:rsid w:val="0026005F"/>
    <w:rsid w:val="002610F4"/>
    <w:rsid w:val="0026185D"/>
    <w:rsid w:val="00261DEB"/>
    <w:rsid w:val="0026205A"/>
    <w:rsid w:val="00262069"/>
    <w:rsid w:val="00262289"/>
    <w:rsid w:val="00262897"/>
    <w:rsid w:val="00263214"/>
    <w:rsid w:val="00263D91"/>
    <w:rsid w:val="00264216"/>
    <w:rsid w:val="00264841"/>
    <w:rsid w:val="00264D64"/>
    <w:rsid w:val="0026604B"/>
    <w:rsid w:val="00270D31"/>
    <w:rsid w:val="002713EA"/>
    <w:rsid w:val="00272BF0"/>
    <w:rsid w:val="00272FE0"/>
    <w:rsid w:val="00274457"/>
    <w:rsid w:val="00274CB3"/>
    <w:rsid w:val="00274EE1"/>
    <w:rsid w:val="0027557B"/>
    <w:rsid w:val="0027578D"/>
    <w:rsid w:val="002758DD"/>
    <w:rsid w:val="00276CF4"/>
    <w:rsid w:val="00277F7A"/>
    <w:rsid w:val="002802DB"/>
    <w:rsid w:val="002806C6"/>
    <w:rsid w:val="00280C8B"/>
    <w:rsid w:val="00280D01"/>
    <w:rsid w:val="00280DF1"/>
    <w:rsid w:val="0028120A"/>
    <w:rsid w:val="002817AF"/>
    <w:rsid w:val="002818C6"/>
    <w:rsid w:val="00281A79"/>
    <w:rsid w:val="00282503"/>
    <w:rsid w:val="00283E11"/>
    <w:rsid w:val="002853B3"/>
    <w:rsid w:val="002866B4"/>
    <w:rsid w:val="00287875"/>
    <w:rsid w:val="00287E01"/>
    <w:rsid w:val="00287F51"/>
    <w:rsid w:val="00291188"/>
    <w:rsid w:val="00291B9B"/>
    <w:rsid w:val="00291FF1"/>
    <w:rsid w:val="00292525"/>
    <w:rsid w:val="002932EC"/>
    <w:rsid w:val="00293851"/>
    <w:rsid w:val="00293F7A"/>
    <w:rsid w:val="002944E2"/>
    <w:rsid w:val="00294B6E"/>
    <w:rsid w:val="00295183"/>
    <w:rsid w:val="0029706B"/>
    <w:rsid w:val="002A099E"/>
    <w:rsid w:val="002A0F8D"/>
    <w:rsid w:val="002A30D0"/>
    <w:rsid w:val="002A3224"/>
    <w:rsid w:val="002A34D2"/>
    <w:rsid w:val="002A4CFD"/>
    <w:rsid w:val="002A61FA"/>
    <w:rsid w:val="002A6B00"/>
    <w:rsid w:val="002A7135"/>
    <w:rsid w:val="002B042A"/>
    <w:rsid w:val="002B0601"/>
    <w:rsid w:val="002B1CF2"/>
    <w:rsid w:val="002B1F6F"/>
    <w:rsid w:val="002B274B"/>
    <w:rsid w:val="002B32CB"/>
    <w:rsid w:val="002B3B53"/>
    <w:rsid w:val="002B3C2D"/>
    <w:rsid w:val="002B4A20"/>
    <w:rsid w:val="002B55A0"/>
    <w:rsid w:val="002B6081"/>
    <w:rsid w:val="002B6187"/>
    <w:rsid w:val="002B6D8D"/>
    <w:rsid w:val="002B7B3F"/>
    <w:rsid w:val="002B7D1F"/>
    <w:rsid w:val="002C0E50"/>
    <w:rsid w:val="002C1995"/>
    <w:rsid w:val="002C269E"/>
    <w:rsid w:val="002C2EB0"/>
    <w:rsid w:val="002C33CA"/>
    <w:rsid w:val="002C36EC"/>
    <w:rsid w:val="002C3FDF"/>
    <w:rsid w:val="002C411A"/>
    <w:rsid w:val="002C4CDC"/>
    <w:rsid w:val="002C50E4"/>
    <w:rsid w:val="002C52DA"/>
    <w:rsid w:val="002C5D68"/>
    <w:rsid w:val="002D0CD7"/>
    <w:rsid w:val="002D25AF"/>
    <w:rsid w:val="002D271E"/>
    <w:rsid w:val="002D4DFE"/>
    <w:rsid w:val="002D505B"/>
    <w:rsid w:val="002D52D6"/>
    <w:rsid w:val="002D5895"/>
    <w:rsid w:val="002D5F5D"/>
    <w:rsid w:val="002D6455"/>
    <w:rsid w:val="002D6C1A"/>
    <w:rsid w:val="002D6D66"/>
    <w:rsid w:val="002E04D0"/>
    <w:rsid w:val="002E09E8"/>
    <w:rsid w:val="002E15DF"/>
    <w:rsid w:val="002E1A99"/>
    <w:rsid w:val="002E2214"/>
    <w:rsid w:val="002E3857"/>
    <w:rsid w:val="002E3858"/>
    <w:rsid w:val="002E3B62"/>
    <w:rsid w:val="002E4250"/>
    <w:rsid w:val="002E4A9B"/>
    <w:rsid w:val="002E68CF"/>
    <w:rsid w:val="002E7189"/>
    <w:rsid w:val="002F10FF"/>
    <w:rsid w:val="002F22EB"/>
    <w:rsid w:val="002F2504"/>
    <w:rsid w:val="002F25BC"/>
    <w:rsid w:val="002F2714"/>
    <w:rsid w:val="002F4A49"/>
    <w:rsid w:val="002F4CB5"/>
    <w:rsid w:val="002F679C"/>
    <w:rsid w:val="002F67B9"/>
    <w:rsid w:val="002F74E9"/>
    <w:rsid w:val="002F7BB7"/>
    <w:rsid w:val="00301412"/>
    <w:rsid w:val="003022D6"/>
    <w:rsid w:val="00302646"/>
    <w:rsid w:val="00303DFB"/>
    <w:rsid w:val="0030459F"/>
    <w:rsid w:val="00304C43"/>
    <w:rsid w:val="00304DAC"/>
    <w:rsid w:val="00304E52"/>
    <w:rsid w:val="003059BD"/>
    <w:rsid w:val="00305D76"/>
    <w:rsid w:val="00306291"/>
    <w:rsid w:val="00310C75"/>
    <w:rsid w:val="00312361"/>
    <w:rsid w:val="00313E09"/>
    <w:rsid w:val="00314C02"/>
    <w:rsid w:val="003153DD"/>
    <w:rsid w:val="0031540A"/>
    <w:rsid w:val="003158D8"/>
    <w:rsid w:val="00316ADE"/>
    <w:rsid w:val="003203AC"/>
    <w:rsid w:val="0032076B"/>
    <w:rsid w:val="003214EC"/>
    <w:rsid w:val="0032152A"/>
    <w:rsid w:val="0032180E"/>
    <w:rsid w:val="0032239F"/>
    <w:rsid w:val="003228E7"/>
    <w:rsid w:val="00323366"/>
    <w:rsid w:val="003238AD"/>
    <w:rsid w:val="00323D8B"/>
    <w:rsid w:val="00324988"/>
    <w:rsid w:val="00324F58"/>
    <w:rsid w:val="0032504B"/>
    <w:rsid w:val="003259B5"/>
    <w:rsid w:val="003261F9"/>
    <w:rsid w:val="00326B7C"/>
    <w:rsid w:val="0032700F"/>
    <w:rsid w:val="00327402"/>
    <w:rsid w:val="00327FE5"/>
    <w:rsid w:val="0033056A"/>
    <w:rsid w:val="00330DC3"/>
    <w:rsid w:val="003312F4"/>
    <w:rsid w:val="00331F01"/>
    <w:rsid w:val="00333DB6"/>
    <w:rsid w:val="003344F5"/>
    <w:rsid w:val="00334850"/>
    <w:rsid w:val="003363C0"/>
    <w:rsid w:val="00336F05"/>
    <w:rsid w:val="00337EE7"/>
    <w:rsid w:val="003401D5"/>
    <w:rsid w:val="00340417"/>
    <w:rsid w:val="00340626"/>
    <w:rsid w:val="00340BCC"/>
    <w:rsid w:val="0034129B"/>
    <w:rsid w:val="0034202F"/>
    <w:rsid w:val="00342664"/>
    <w:rsid w:val="00343081"/>
    <w:rsid w:val="00344093"/>
    <w:rsid w:val="00344163"/>
    <w:rsid w:val="003443F3"/>
    <w:rsid w:val="00344FAE"/>
    <w:rsid w:val="00345CBD"/>
    <w:rsid w:val="00345FE9"/>
    <w:rsid w:val="00347578"/>
    <w:rsid w:val="00347CD9"/>
    <w:rsid w:val="00347D21"/>
    <w:rsid w:val="00347F80"/>
    <w:rsid w:val="00347FBF"/>
    <w:rsid w:val="0034AC19"/>
    <w:rsid w:val="003510A5"/>
    <w:rsid w:val="0035116D"/>
    <w:rsid w:val="00351285"/>
    <w:rsid w:val="003521FC"/>
    <w:rsid w:val="00352603"/>
    <w:rsid w:val="00352E84"/>
    <w:rsid w:val="003531CD"/>
    <w:rsid w:val="003538F7"/>
    <w:rsid w:val="00353971"/>
    <w:rsid w:val="003541D6"/>
    <w:rsid w:val="00355B9F"/>
    <w:rsid w:val="00356301"/>
    <w:rsid w:val="00357334"/>
    <w:rsid w:val="00357680"/>
    <w:rsid w:val="00360170"/>
    <w:rsid w:val="00360528"/>
    <w:rsid w:val="00360D58"/>
    <w:rsid w:val="00361BB9"/>
    <w:rsid w:val="003635CE"/>
    <w:rsid w:val="00363E6F"/>
    <w:rsid w:val="00364643"/>
    <w:rsid w:val="00364E56"/>
    <w:rsid w:val="003654FC"/>
    <w:rsid w:val="00365DFE"/>
    <w:rsid w:val="003666EF"/>
    <w:rsid w:val="0036735E"/>
    <w:rsid w:val="00370755"/>
    <w:rsid w:val="00370C43"/>
    <w:rsid w:val="00371350"/>
    <w:rsid w:val="003718D0"/>
    <w:rsid w:val="00371910"/>
    <w:rsid w:val="003720FD"/>
    <w:rsid w:val="0037220F"/>
    <w:rsid w:val="00373093"/>
    <w:rsid w:val="00373107"/>
    <w:rsid w:val="003734F3"/>
    <w:rsid w:val="003735CF"/>
    <w:rsid w:val="00373980"/>
    <w:rsid w:val="00373B7A"/>
    <w:rsid w:val="003743B1"/>
    <w:rsid w:val="003746F2"/>
    <w:rsid w:val="00374C3B"/>
    <w:rsid w:val="00376182"/>
    <w:rsid w:val="003768EA"/>
    <w:rsid w:val="00376E91"/>
    <w:rsid w:val="0037781A"/>
    <w:rsid w:val="00377C8C"/>
    <w:rsid w:val="00377F0B"/>
    <w:rsid w:val="0038012C"/>
    <w:rsid w:val="003803CC"/>
    <w:rsid w:val="00384A98"/>
    <w:rsid w:val="00384D98"/>
    <w:rsid w:val="00385255"/>
    <w:rsid w:val="0038616D"/>
    <w:rsid w:val="003867B7"/>
    <w:rsid w:val="003867E1"/>
    <w:rsid w:val="003877D2"/>
    <w:rsid w:val="00390C13"/>
    <w:rsid w:val="00392228"/>
    <w:rsid w:val="003923AC"/>
    <w:rsid w:val="003924BE"/>
    <w:rsid w:val="00392DD4"/>
    <w:rsid w:val="003932F5"/>
    <w:rsid w:val="003933F0"/>
    <w:rsid w:val="00393B79"/>
    <w:rsid w:val="003942EE"/>
    <w:rsid w:val="003943A5"/>
    <w:rsid w:val="0039501A"/>
    <w:rsid w:val="00395105"/>
    <w:rsid w:val="0039646F"/>
    <w:rsid w:val="00396542"/>
    <w:rsid w:val="00396F78"/>
    <w:rsid w:val="00397781"/>
    <w:rsid w:val="00397BAF"/>
    <w:rsid w:val="00397D62"/>
    <w:rsid w:val="003A0EE8"/>
    <w:rsid w:val="003A119E"/>
    <w:rsid w:val="003A2816"/>
    <w:rsid w:val="003A29A1"/>
    <w:rsid w:val="003A2F7E"/>
    <w:rsid w:val="003A30A8"/>
    <w:rsid w:val="003A34F9"/>
    <w:rsid w:val="003A3FAA"/>
    <w:rsid w:val="003A4266"/>
    <w:rsid w:val="003A4B0A"/>
    <w:rsid w:val="003A4C2F"/>
    <w:rsid w:val="003A528F"/>
    <w:rsid w:val="003A541D"/>
    <w:rsid w:val="003A5707"/>
    <w:rsid w:val="003A6BB4"/>
    <w:rsid w:val="003A6DE3"/>
    <w:rsid w:val="003A6FEE"/>
    <w:rsid w:val="003A7434"/>
    <w:rsid w:val="003B0339"/>
    <w:rsid w:val="003B0C05"/>
    <w:rsid w:val="003B2229"/>
    <w:rsid w:val="003B2CEF"/>
    <w:rsid w:val="003B2F27"/>
    <w:rsid w:val="003B339B"/>
    <w:rsid w:val="003B5178"/>
    <w:rsid w:val="003B5558"/>
    <w:rsid w:val="003B578B"/>
    <w:rsid w:val="003B5C84"/>
    <w:rsid w:val="003B7569"/>
    <w:rsid w:val="003B7B2F"/>
    <w:rsid w:val="003B7E79"/>
    <w:rsid w:val="003B7F38"/>
    <w:rsid w:val="003C01C1"/>
    <w:rsid w:val="003C1CA7"/>
    <w:rsid w:val="003C1F7E"/>
    <w:rsid w:val="003C2306"/>
    <w:rsid w:val="003C2417"/>
    <w:rsid w:val="003C3180"/>
    <w:rsid w:val="003C3436"/>
    <w:rsid w:val="003C3850"/>
    <w:rsid w:val="003C4E68"/>
    <w:rsid w:val="003C591C"/>
    <w:rsid w:val="003C6DB2"/>
    <w:rsid w:val="003C6E78"/>
    <w:rsid w:val="003C7493"/>
    <w:rsid w:val="003C7E36"/>
    <w:rsid w:val="003D0038"/>
    <w:rsid w:val="003D00E5"/>
    <w:rsid w:val="003D1B43"/>
    <w:rsid w:val="003D26BA"/>
    <w:rsid w:val="003D3176"/>
    <w:rsid w:val="003D31DA"/>
    <w:rsid w:val="003D45F0"/>
    <w:rsid w:val="003D489D"/>
    <w:rsid w:val="003D5053"/>
    <w:rsid w:val="003D5A5A"/>
    <w:rsid w:val="003D68EA"/>
    <w:rsid w:val="003D7D55"/>
    <w:rsid w:val="003E2F8D"/>
    <w:rsid w:val="003E3E02"/>
    <w:rsid w:val="003E4F4C"/>
    <w:rsid w:val="003E5098"/>
    <w:rsid w:val="003E6195"/>
    <w:rsid w:val="003E65B8"/>
    <w:rsid w:val="003F0C59"/>
    <w:rsid w:val="003F0CDC"/>
    <w:rsid w:val="003F10AB"/>
    <w:rsid w:val="003F18E9"/>
    <w:rsid w:val="003F2273"/>
    <w:rsid w:val="003F25CE"/>
    <w:rsid w:val="003F64BC"/>
    <w:rsid w:val="003F7C66"/>
    <w:rsid w:val="00400713"/>
    <w:rsid w:val="00401C9C"/>
    <w:rsid w:val="00401F4D"/>
    <w:rsid w:val="0040235E"/>
    <w:rsid w:val="004027CE"/>
    <w:rsid w:val="004029FA"/>
    <w:rsid w:val="00402D6D"/>
    <w:rsid w:val="00403FDF"/>
    <w:rsid w:val="004044F4"/>
    <w:rsid w:val="00404CEA"/>
    <w:rsid w:val="004050FB"/>
    <w:rsid w:val="00406192"/>
    <w:rsid w:val="0040630C"/>
    <w:rsid w:val="00406C97"/>
    <w:rsid w:val="00407830"/>
    <w:rsid w:val="004078F0"/>
    <w:rsid w:val="00407E40"/>
    <w:rsid w:val="004102D0"/>
    <w:rsid w:val="00410A36"/>
    <w:rsid w:val="00410EE5"/>
    <w:rsid w:val="00411049"/>
    <w:rsid w:val="0041136E"/>
    <w:rsid w:val="00412C16"/>
    <w:rsid w:val="00414CB2"/>
    <w:rsid w:val="00415EC0"/>
    <w:rsid w:val="00417548"/>
    <w:rsid w:val="00420B43"/>
    <w:rsid w:val="0042140F"/>
    <w:rsid w:val="00423DE0"/>
    <w:rsid w:val="00424127"/>
    <w:rsid w:val="00424879"/>
    <w:rsid w:val="00425C01"/>
    <w:rsid w:val="00425FF4"/>
    <w:rsid w:val="004265CA"/>
    <w:rsid w:val="0042694B"/>
    <w:rsid w:val="0042782A"/>
    <w:rsid w:val="00427C76"/>
    <w:rsid w:val="00430219"/>
    <w:rsid w:val="004307F1"/>
    <w:rsid w:val="004319C7"/>
    <w:rsid w:val="004321C2"/>
    <w:rsid w:val="0043234F"/>
    <w:rsid w:val="004324EC"/>
    <w:rsid w:val="00432506"/>
    <w:rsid w:val="0043274B"/>
    <w:rsid w:val="00433E03"/>
    <w:rsid w:val="0043476A"/>
    <w:rsid w:val="00434A8C"/>
    <w:rsid w:val="00434FF7"/>
    <w:rsid w:val="004356EE"/>
    <w:rsid w:val="00435E89"/>
    <w:rsid w:val="00435FD7"/>
    <w:rsid w:val="004363C7"/>
    <w:rsid w:val="00436760"/>
    <w:rsid w:val="00436AD1"/>
    <w:rsid w:val="004370AA"/>
    <w:rsid w:val="0043785F"/>
    <w:rsid w:val="00437F43"/>
    <w:rsid w:val="00442A37"/>
    <w:rsid w:val="004430F4"/>
    <w:rsid w:val="00443B78"/>
    <w:rsid w:val="0044405C"/>
    <w:rsid w:val="004446F6"/>
    <w:rsid w:val="004457C6"/>
    <w:rsid w:val="0044588C"/>
    <w:rsid w:val="00446272"/>
    <w:rsid w:val="00446723"/>
    <w:rsid w:val="0044720A"/>
    <w:rsid w:val="00447257"/>
    <w:rsid w:val="00447953"/>
    <w:rsid w:val="004501B5"/>
    <w:rsid w:val="00450AF0"/>
    <w:rsid w:val="0045134E"/>
    <w:rsid w:val="004515BD"/>
    <w:rsid w:val="00451B50"/>
    <w:rsid w:val="00452BBE"/>
    <w:rsid w:val="0045387C"/>
    <w:rsid w:val="0045415C"/>
    <w:rsid w:val="00454647"/>
    <w:rsid w:val="0045483A"/>
    <w:rsid w:val="00454D13"/>
    <w:rsid w:val="00455485"/>
    <w:rsid w:val="00455B16"/>
    <w:rsid w:val="00460E8A"/>
    <w:rsid w:val="00460F60"/>
    <w:rsid w:val="004616C3"/>
    <w:rsid w:val="004617F7"/>
    <w:rsid w:val="00461A66"/>
    <w:rsid w:val="00461E08"/>
    <w:rsid w:val="00462636"/>
    <w:rsid w:val="0046287F"/>
    <w:rsid w:val="00463F2B"/>
    <w:rsid w:val="00464E07"/>
    <w:rsid w:val="004663AE"/>
    <w:rsid w:val="004666A9"/>
    <w:rsid w:val="00466CAF"/>
    <w:rsid w:val="004708FF"/>
    <w:rsid w:val="00471522"/>
    <w:rsid w:val="0047165F"/>
    <w:rsid w:val="00471FD6"/>
    <w:rsid w:val="00472053"/>
    <w:rsid w:val="0047229B"/>
    <w:rsid w:val="004724F9"/>
    <w:rsid w:val="00472FAD"/>
    <w:rsid w:val="00473C85"/>
    <w:rsid w:val="00474EEC"/>
    <w:rsid w:val="0047509B"/>
    <w:rsid w:val="00475489"/>
    <w:rsid w:val="004758F3"/>
    <w:rsid w:val="0047613A"/>
    <w:rsid w:val="004766A0"/>
    <w:rsid w:val="00476E5C"/>
    <w:rsid w:val="0047774B"/>
    <w:rsid w:val="00477C0B"/>
    <w:rsid w:val="00477EA0"/>
    <w:rsid w:val="00480068"/>
    <w:rsid w:val="004800C8"/>
    <w:rsid w:val="00480991"/>
    <w:rsid w:val="00480A02"/>
    <w:rsid w:val="00480BE7"/>
    <w:rsid w:val="0048147D"/>
    <w:rsid w:val="004821E6"/>
    <w:rsid w:val="00482529"/>
    <w:rsid w:val="00482800"/>
    <w:rsid w:val="0048286E"/>
    <w:rsid w:val="00483448"/>
    <w:rsid w:val="004837BD"/>
    <w:rsid w:val="00483B62"/>
    <w:rsid w:val="00484A4A"/>
    <w:rsid w:val="00484EF0"/>
    <w:rsid w:val="004854E7"/>
    <w:rsid w:val="00485E85"/>
    <w:rsid w:val="004867B1"/>
    <w:rsid w:val="00487335"/>
    <w:rsid w:val="004874EB"/>
    <w:rsid w:val="0049079A"/>
    <w:rsid w:val="004914DB"/>
    <w:rsid w:val="004927F1"/>
    <w:rsid w:val="00492987"/>
    <w:rsid w:val="00493FD6"/>
    <w:rsid w:val="00494504"/>
    <w:rsid w:val="00494FCB"/>
    <w:rsid w:val="004955A3"/>
    <w:rsid w:val="00496CEE"/>
    <w:rsid w:val="004971A0"/>
    <w:rsid w:val="00497327"/>
    <w:rsid w:val="00497AD0"/>
    <w:rsid w:val="004A06E9"/>
    <w:rsid w:val="004A0FE5"/>
    <w:rsid w:val="004A1128"/>
    <w:rsid w:val="004A2940"/>
    <w:rsid w:val="004A3349"/>
    <w:rsid w:val="004A34C0"/>
    <w:rsid w:val="004A3B88"/>
    <w:rsid w:val="004A4888"/>
    <w:rsid w:val="004A5459"/>
    <w:rsid w:val="004A5643"/>
    <w:rsid w:val="004A60BB"/>
    <w:rsid w:val="004A6D56"/>
    <w:rsid w:val="004A70D4"/>
    <w:rsid w:val="004A75AB"/>
    <w:rsid w:val="004A799B"/>
    <w:rsid w:val="004B0FEB"/>
    <w:rsid w:val="004B1B18"/>
    <w:rsid w:val="004B27C5"/>
    <w:rsid w:val="004B28BC"/>
    <w:rsid w:val="004B379E"/>
    <w:rsid w:val="004B4569"/>
    <w:rsid w:val="004B60B8"/>
    <w:rsid w:val="004B6AB3"/>
    <w:rsid w:val="004C00F9"/>
    <w:rsid w:val="004C0475"/>
    <w:rsid w:val="004C0A1A"/>
    <w:rsid w:val="004C139D"/>
    <w:rsid w:val="004C1797"/>
    <w:rsid w:val="004C196E"/>
    <w:rsid w:val="004C1D57"/>
    <w:rsid w:val="004C34E6"/>
    <w:rsid w:val="004C3BCC"/>
    <w:rsid w:val="004C3D99"/>
    <w:rsid w:val="004C4FDB"/>
    <w:rsid w:val="004C5BAD"/>
    <w:rsid w:val="004C6007"/>
    <w:rsid w:val="004C65B7"/>
    <w:rsid w:val="004C6AEE"/>
    <w:rsid w:val="004C6B84"/>
    <w:rsid w:val="004C6FC2"/>
    <w:rsid w:val="004C7235"/>
    <w:rsid w:val="004C7546"/>
    <w:rsid w:val="004CF0F1"/>
    <w:rsid w:val="004D032E"/>
    <w:rsid w:val="004D0A07"/>
    <w:rsid w:val="004D1227"/>
    <w:rsid w:val="004D1237"/>
    <w:rsid w:val="004D1820"/>
    <w:rsid w:val="004D2592"/>
    <w:rsid w:val="004D2DCE"/>
    <w:rsid w:val="004D34BC"/>
    <w:rsid w:val="004D4350"/>
    <w:rsid w:val="004D52C0"/>
    <w:rsid w:val="004D7A1E"/>
    <w:rsid w:val="004E14B2"/>
    <w:rsid w:val="004E500C"/>
    <w:rsid w:val="004E5134"/>
    <w:rsid w:val="004E5170"/>
    <w:rsid w:val="004E79AF"/>
    <w:rsid w:val="004E7D13"/>
    <w:rsid w:val="004F02A8"/>
    <w:rsid w:val="004F02E3"/>
    <w:rsid w:val="004F0368"/>
    <w:rsid w:val="004F0641"/>
    <w:rsid w:val="004F0A8A"/>
    <w:rsid w:val="004F13F2"/>
    <w:rsid w:val="004F1B10"/>
    <w:rsid w:val="004F2E72"/>
    <w:rsid w:val="004F4744"/>
    <w:rsid w:val="004F5087"/>
    <w:rsid w:val="004F51B0"/>
    <w:rsid w:val="004F55C8"/>
    <w:rsid w:val="004F56A7"/>
    <w:rsid w:val="004F58F2"/>
    <w:rsid w:val="004F6176"/>
    <w:rsid w:val="004F6BD0"/>
    <w:rsid w:val="004F74E8"/>
    <w:rsid w:val="004F77CE"/>
    <w:rsid w:val="004F7A60"/>
    <w:rsid w:val="00500CE0"/>
    <w:rsid w:val="00500F5B"/>
    <w:rsid w:val="00501D6E"/>
    <w:rsid w:val="00502B64"/>
    <w:rsid w:val="00505E0E"/>
    <w:rsid w:val="00505EE0"/>
    <w:rsid w:val="00506070"/>
    <w:rsid w:val="005067EA"/>
    <w:rsid w:val="00506F9E"/>
    <w:rsid w:val="0051053F"/>
    <w:rsid w:val="00510E3A"/>
    <w:rsid w:val="00512512"/>
    <w:rsid w:val="00513393"/>
    <w:rsid w:val="00513B1A"/>
    <w:rsid w:val="00514330"/>
    <w:rsid w:val="00514420"/>
    <w:rsid w:val="0051498A"/>
    <w:rsid w:val="005157FD"/>
    <w:rsid w:val="005166BB"/>
    <w:rsid w:val="00516D87"/>
    <w:rsid w:val="00516F90"/>
    <w:rsid w:val="0052103B"/>
    <w:rsid w:val="005210DF"/>
    <w:rsid w:val="00521DA6"/>
    <w:rsid w:val="005230F1"/>
    <w:rsid w:val="00523723"/>
    <w:rsid w:val="00523E53"/>
    <w:rsid w:val="00524176"/>
    <w:rsid w:val="0052444D"/>
    <w:rsid w:val="00524B2F"/>
    <w:rsid w:val="00524D05"/>
    <w:rsid w:val="00525298"/>
    <w:rsid w:val="00525347"/>
    <w:rsid w:val="00526C61"/>
    <w:rsid w:val="00527121"/>
    <w:rsid w:val="00530457"/>
    <w:rsid w:val="00530D3D"/>
    <w:rsid w:val="00531A60"/>
    <w:rsid w:val="0053223F"/>
    <w:rsid w:val="00532C38"/>
    <w:rsid w:val="00532E76"/>
    <w:rsid w:val="00533624"/>
    <w:rsid w:val="00533AC3"/>
    <w:rsid w:val="00534AE2"/>
    <w:rsid w:val="00534CD8"/>
    <w:rsid w:val="00535630"/>
    <w:rsid w:val="00535F39"/>
    <w:rsid w:val="005361A0"/>
    <w:rsid w:val="00536241"/>
    <w:rsid w:val="00536712"/>
    <w:rsid w:val="00536CE0"/>
    <w:rsid w:val="0053767D"/>
    <w:rsid w:val="00540B64"/>
    <w:rsid w:val="00541788"/>
    <w:rsid w:val="00541C7A"/>
    <w:rsid w:val="00542C7B"/>
    <w:rsid w:val="00542E04"/>
    <w:rsid w:val="00543381"/>
    <w:rsid w:val="00543589"/>
    <w:rsid w:val="005440F2"/>
    <w:rsid w:val="00544BF1"/>
    <w:rsid w:val="0054644D"/>
    <w:rsid w:val="00547CE0"/>
    <w:rsid w:val="00550C04"/>
    <w:rsid w:val="00551862"/>
    <w:rsid w:val="005529F6"/>
    <w:rsid w:val="00552A69"/>
    <w:rsid w:val="00552D88"/>
    <w:rsid w:val="00552FCF"/>
    <w:rsid w:val="0055350B"/>
    <w:rsid w:val="0055407A"/>
    <w:rsid w:val="0055456A"/>
    <w:rsid w:val="00555640"/>
    <w:rsid w:val="005563F8"/>
    <w:rsid w:val="0055720F"/>
    <w:rsid w:val="0056081B"/>
    <w:rsid w:val="00560FF2"/>
    <w:rsid w:val="005611AB"/>
    <w:rsid w:val="0056141B"/>
    <w:rsid w:val="005615ED"/>
    <w:rsid w:val="00561C33"/>
    <w:rsid w:val="00563129"/>
    <w:rsid w:val="00563DE4"/>
    <w:rsid w:val="00564812"/>
    <w:rsid w:val="00565346"/>
    <w:rsid w:val="0056591B"/>
    <w:rsid w:val="00566307"/>
    <w:rsid w:val="005665FB"/>
    <w:rsid w:val="005673DB"/>
    <w:rsid w:val="00570BB6"/>
    <w:rsid w:val="0057197A"/>
    <w:rsid w:val="00571CB6"/>
    <w:rsid w:val="0057274C"/>
    <w:rsid w:val="0057363F"/>
    <w:rsid w:val="00573D96"/>
    <w:rsid w:val="00574367"/>
    <w:rsid w:val="00574491"/>
    <w:rsid w:val="0057450C"/>
    <w:rsid w:val="00574B6C"/>
    <w:rsid w:val="00574EBB"/>
    <w:rsid w:val="00574FFF"/>
    <w:rsid w:val="0057619E"/>
    <w:rsid w:val="00577204"/>
    <w:rsid w:val="00580064"/>
    <w:rsid w:val="00581606"/>
    <w:rsid w:val="0058307D"/>
    <w:rsid w:val="005830D6"/>
    <w:rsid w:val="00585314"/>
    <w:rsid w:val="00585961"/>
    <w:rsid w:val="005860B6"/>
    <w:rsid w:val="005861C6"/>
    <w:rsid w:val="0058660D"/>
    <w:rsid w:val="00586B08"/>
    <w:rsid w:val="005903CD"/>
    <w:rsid w:val="005905DF"/>
    <w:rsid w:val="00591D39"/>
    <w:rsid w:val="00591F22"/>
    <w:rsid w:val="00592917"/>
    <w:rsid w:val="00592FAB"/>
    <w:rsid w:val="00593E85"/>
    <w:rsid w:val="00593E8A"/>
    <w:rsid w:val="0059428A"/>
    <w:rsid w:val="005945CC"/>
    <w:rsid w:val="005956D7"/>
    <w:rsid w:val="005967AC"/>
    <w:rsid w:val="005968DD"/>
    <w:rsid w:val="005969D9"/>
    <w:rsid w:val="005969FF"/>
    <w:rsid w:val="00596E30"/>
    <w:rsid w:val="005A03E1"/>
    <w:rsid w:val="005A0C76"/>
    <w:rsid w:val="005A2A47"/>
    <w:rsid w:val="005A2F15"/>
    <w:rsid w:val="005A3A72"/>
    <w:rsid w:val="005A3CDB"/>
    <w:rsid w:val="005A468E"/>
    <w:rsid w:val="005A5B4A"/>
    <w:rsid w:val="005A649A"/>
    <w:rsid w:val="005A693A"/>
    <w:rsid w:val="005A7967"/>
    <w:rsid w:val="005A7BE5"/>
    <w:rsid w:val="005A7D4C"/>
    <w:rsid w:val="005B0829"/>
    <w:rsid w:val="005B1072"/>
    <w:rsid w:val="005B120C"/>
    <w:rsid w:val="005B1B33"/>
    <w:rsid w:val="005B204F"/>
    <w:rsid w:val="005B2A6C"/>
    <w:rsid w:val="005B2DE6"/>
    <w:rsid w:val="005B30AC"/>
    <w:rsid w:val="005B34CA"/>
    <w:rsid w:val="005B4796"/>
    <w:rsid w:val="005B5262"/>
    <w:rsid w:val="005B5333"/>
    <w:rsid w:val="005B55B5"/>
    <w:rsid w:val="005B55D7"/>
    <w:rsid w:val="005B56A8"/>
    <w:rsid w:val="005B5744"/>
    <w:rsid w:val="005B6074"/>
    <w:rsid w:val="005B6133"/>
    <w:rsid w:val="005B63F8"/>
    <w:rsid w:val="005B7152"/>
    <w:rsid w:val="005B7BA4"/>
    <w:rsid w:val="005B7D88"/>
    <w:rsid w:val="005B7F8B"/>
    <w:rsid w:val="005BE8A1"/>
    <w:rsid w:val="005C0DC2"/>
    <w:rsid w:val="005C17C6"/>
    <w:rsid w:val="005C1948"/>
    <w:rsid w:val="005C22E0"/>
    <w:rsid w:val="005C27FC"/>
    <w:rsid w:val="005C2B3C"/>
    <w:rsid w:val="005C3C81"/>
    <w:rsid w:val="005C3F87"/>
    <w:rsid w:val="005C4D0A"/>
    <w:rsid w:val="005C5250"/>
    <w:rsid w:val="005C536C"/>
    <w:rsid w:val="005C5747"/>
    <w:rsid w:val="005C6BAF"/>
    <w:rsid w:val="005C70CD"/>
    <w:rsid w:val="005C7AAD"/>
    <w:rsid w:val="005D0656"/>
    <w:rsid w:val="005D21CD"/>
    <w:rsid w:val="005D2262"/>
    <w:rsid w:val="005D2FF5"/>
    <w:rsid w:val="005D4795"/>
    <w:rsid w:val="005D47DE"/>
    <w:rsid w:val="005D4F58"/>
    <w:rsid w:val="005D6189"/>
    <w:rsid w:val="005D7D94"/>
    <w:rsid w:val="005D7F3D"/>
    <w:rsid w:val="005E0F1F"/>
    <w:rsid w:val="005E10A6"/>
    <w:rsid w:val="005E1E93"/>
    <w:rsid w:val="005E277E"/>
    <w:rsid w:val="005E29EB"/>
    <w:rsid w:val="005E2EB9"/>
    <w:rsid w:val="005E324C"/>
    <w:rsid w:val="005E3400"/>
    <w:rsid w:val="005E4F31"/>
    <w:rsid w:val="005E708D"/>
    <w:rsid w:val="005E7EBB"/>
    <w:rsid w:val="005F06A2"/>
    <w:rsid w:val="005F1014"/>
    <w:rsid w:val="005F1E59"/>
    <w:rsid w:val="005F1FFF"/>
    <w:rsid w:val="005F2683"/>
    <w:rsid w:val="005F2903"/>
    <w:rsid w:val="005F2ABB"/>
    <w:rsid w:val="005F2AE0"/>
    <w:rsid w:val="005F2E56"/>
    <w:rsid w:val="005F459F"/>
    <w:rsid w:val="005F485D"/>
    <w:rsid w:val="005F4B27"/>
    <w:rsid w:val="005F4C5C"/>
    <w:rsid w:val="005F58D8"/>
    <w:rsid w:val="005F5C6F"/>
    <w:rsid w:val="005F60B3"/>
    <w:rsid w:val="005F6501"/>
    <w:rsid w:val="005F6F2B"/>
    <w:rsid w:val="005F75A9"/>
    <w:rsid w:val="00600D4E"/>
    <w:rsid w:val="00600D5A"/>
    <w:rsid w:val="00603353"/>
    <w:rsid w:val="00603B00"/>
    <w:rsid w:val="00603B22"/>
    <w:rsid w:val="00604D1F"/>
    <w:rsid w:val="0060543F"/>
    <w:rsid w:val="00605A0C"/>
    <w:rsid w:val="00605A78"/>
    <w:rsid w:val="00605D78"/>
    <w:rsid w:val="00606F5A"/>
    <w:rsid w:val="00607B01"/>
    <w:rsid w:val="00607CCC"/>
    <w:rsid w:val="00610F4D"/>
    <w:rsid w:val="00611638"/>
    <w:rsid w:val="0061219C"/>
    <w:rsid w:val="0061289E"/>
    <w:rsid w:val="00612974"/>
    <w:rsid w:val="00612FF9"/>
    <w:rsid w:val="00614C5D"/>
    <w:rsid w:val="00616C97"/>
    <w:rsid w:val="00616F3B"/>
    <w:rsid w:val="00617305"/>
    <w:rsid w:val="00620229"/>
    <w:rsid w:val="00620F5A"/>
    <w:rsid w:val="0062176A"/>
    <w:rsid w:val="006233B2"/>
    <w:rsid w:val="00623D35"/>
    <w:rsid w:val="006251CB"/>
    <w:rsid w:val="0062591E"/>
    <w:rsid w:val="00625F14"/>
    <w:rsid w:val="006268D3"/>
    <w:rsid w:val="00626A6E"/>
    <w:rsid w:val="00626A85"/>
    <w:rsid w:val="00626D6B"/>
    <w:rsid w:val="00627019"/>
    <w:rsid w:val="00627516"/>
    <w:rsid w:val="00631D5D"/>
    <w:rsid w:val="00632025"/>
    <w:rsid w:val="00632D5E"/>
    <w:rsid w:val="0063304E"/>
    <w:rsid w:val="0063373F"/>
    <w:rsid w:val="00634B8C"/>
    <w:rsid w:val="00634E05"/>
    <w:rsid w:val="006352AF"/>
    <w:rsid w:val="006365BF"/>
    <w:rsid w:val="00637744"/>
    <w:rsid w:val="00637A97"/>
    <w:rsid w:val="00637F00"/>
    <w:rsid w:val="00640F87"/>
    <w:rsid w:val="0064180D"/>
    <w:rsid w:val="00641D25"/>
    <w:rsid w:val="006423C1"/>
    <w:rsid w:val="006428DE"/>
    <w:rsid w:val="00643EC2"/>
    <w:rsid w:val="00644505"/>
    <w:rsid w:val="00646E3E"/>
    <w:rsid w:val="00652686"/>
    <w:rsid w:val="00652A86"/>
    <w:rsid w:val="00652F1F"/>
    <w:rsid w:val="00653164"/>
    <w:rsid w:val="00653787"/>
    <w:rsid w:val="00653FE4"/>
    <w:rsid w:val="00654D93"/>
    <w:rsid w:val="00654F54"/>
    <w:rsid w:val="00655A96"/>
    <w:rsid w:val="00657AB2"/>
    <w:rsid w:val="00657D9C"/>
    <w:rsid w:val="006610AF"/>
    <w:rsid w:val="00661AF8"/>
    <w:rsid w:val="00661ED1"/>
    <w:rsid w:val="006629AE"/>
    <w:rsid w:val="00662F78"/>
    <w:rsid w:val="006639E4"/>
    <w:rsid w:val="00663AD4"/>
    <w:rsid w:val="00663B74"/>
    <w:rsid w:val="006642C1"/>
    <w:rsid w:val="00665A3B"/>
    <w:rsid w:val="00666043"/>
    <w:rsid w:val="00666E1D"/>
    <w:rsid w:val="006679E9"/>
    <w:rsid w:val="006723FC"/>
    <w:rsid w:val="0067284D"/>
    <w:rsid w:val="00672F63"/>
    <w:rsid w:val="00673412"/>
    <w:rsid w:val="00673B39"/>
    <w:rsid w:val="00673CD8"/>
    <w:rsid w:val="0067491B"/>
    <w:rsid w:val="00674979"/>
    <w:rsid w:val="00674C4F"/>
    <w:rsid w:val="006759FD"/>
    <w:rsid w:val="00676375"/>
    <w:rsid w:val="0067672D"/>
    <w:rsid w:val="006774BB"/>
    <w:rsid w:val="006802E0"/>
    <w:rsid w:val="00682410"/>
    <w:rsid w:val="006830F5"/>
    <w:rsid w:val="0068336E"/>
    <w:rsid w:val="00683563"/>
    <w:rsid w:val="00684529"/>
    <w:rsid w:val="00684555"/>
    <w:rsid w:val="00684CAE"/>
    <w:rsid w:val="006855D5"/>
    <w:rsid w:val="006875F9"/>
    <w:rsid w:val="0069016C"/>
    <w:rsid w:val="00690244"/>
    <w:rsid w:val="00690654"/>
    <w:rsid w:val="00690B21"/>
    <w:rsid w:val="00691DEA"/>
    <w:rsid w:val="006934FA"/>
    <w:rsid w:val="00693E28"/>
    <w:rsid w:val="00693FD1"/>
    <w:rsid w:val="00694BE9"/>
    <w:rsid w:val="006955E0"/>
    <w:rsid w:val="00695672"/>
    <w:rsid w:val="006960FE"/>
    <w:rsid w:val="0069687A"/>
    <w:rsid w:val="0069780B"/>
    <w:rsid w:val="00697EA6"/>
    <w:rsid w:val="006A08FA"/>
    <w:rsid w:val="006A1759"/>
    <w:rsid w:val="006A22F9"/>
    <w:rsid w:val="006A2BA3"/>
    <w:rsid w:val="006A3296"/>
    <w:rsid w:val="006A3702"/>
    <w:rsid w:val="006A45A4"/>
    <w:rsid w:val="006A560F"/>
    <w:rsid w:val="006A5F15"/>
    <w:rsid w:val="006A7521"/>
    <w:rsid w:val="006A7C92"/>
    <w:rsid w:val="006A7C93"/>
    <w:rsid w:val="006A7DFE"/>
    <w:rsid w:val="006A7FCB"/>
    <w:rsid w:val="006B0936"/>
    <w:rsid w:val="006B1306"/>
    <w:rsid w:val="006B1C2B"/>
    <w:rsid w:val="006B2238"/>
    <w:rsid w:val="006B229F"/>
    <w:rsid w:val="006B316B"/>
    <w:rsid w:val="006B3563"/>
    <w:rsid w:val="006B3B53"/>
    <w:rsid w:val="006B4177"/>
    <w:rsid w:val="006B51AE"/>
    <w:rsid w:val="006B5416"/>
    <w:rsid w:val="006B57D5"/>
    <w:rsid w:val="006B5CDB"/>
    <w:rsid w:val="006B794E"/>
    <w:rsid w:val="006B7ECF"/>
    <w:rsid w:val="006B7F89"/>
    <w:rsid w:val="006C11BC"/>
    <w:rsid w:val="006C172C"/>
    <w:rsid w:val="006C2930"/>
    <w:rsid w:val="006C3973"/>
    <w:rsid w:val="006C43B5"/>
    <w:rsid w:val="006C5707"/>
    <w:rsid w:val="006C58F4"/>
    <w:rsid w:val="006C5A70"/>
    <w:rsid w:val="006C5DB6"/>
    <w:rsid w:val="006C6834"/>
    <w:rsid w:val="006C6F48"/>
    <w:rsid w:val="006C7137"/>
    <w:rsid w:val="006C740E"/>
    <w:rsid w:val="006C7FAC"/>
    <w:rsid w:val="006D0211"/>
    <w:rsid w:val="006D0E30"/>
    <w:rsid w:val="006D13E7"/>
    <w:rsid w:val="006D165F"/>
    <w:rsid w:val="006D1D91"/>
    <w:rsid w:val="006D1E19"/>
    <w:rsid w:val="006D2B00"/>
    <w:rsid w:val="006D3149"/>
    <w:rsid w:val="006D337D"/>
    <w:rsid w:val="006D347C"/>
    <w:rsid w:val="006D50AB"/>
    <w:rsid w:val="006D57F2"/>
    <w:rsid w:val="006D6010"/>
    <w:rsid w:val="006D6550"/>
    <w:rsid w:val="006D675B"/>
    <w:rsid w:val="006D6BA6"/>
    <w:rsid w:val="006D6E6C"/>
    <w:rsid w:val="006D7B17"/>
    <w:rsid w:val="006D7B9E"/>
    <w:rsid w:val="006D7F7A"/>
    <w:rsid w:val="006E0071"/>
    <w:rsid w:val="006E1815"/>
    <w:rsid w:val="006E2273"/>
    <w:rsid w:val="006E2FB7"/>
    <w:rsid w:val="006E3131"/>
    <w:rsid w:val="006E3615"/>
    <w:rsid w:val="006E41E6"/>
    <w:rsid w:val="006E4B2A"/>
    <w:rsid w:val="006E4F4E"/>
    <w:rsid w:val="006E58B6"/>
    <w:rsid w:val="006E6051"/>
    <w:rsid w:val="006E6D2B"/>
    <w:rsid w:val="006E6D5B"/>
    <w:rsid w:val="006E7325"/>
    <w:rsid w:val="006E73C5"/>
    <w:rsid w:val="006E76FD"/>
    <w:rsid w:val="006E7A4F"/>
    <w:rsid w:val="006F13EF"/>
    <w:rsid w:val="006F26CF"/>
    <w:rsid w:val="006F2A20"/>
    <w:rsid w:val="006F3D28"/>
    <w:rsid w:val="006F4971"/>
    <w:rsid w:val="006F51B3"/>
    <w:rsid w:val="006F52D2"/>
    <w:rsid w:val="006F5366"/>
    <w:rsid w:val="006F5463"/>
    <w:rsid w:val="006F5D13"/>
    <w:rsid w:val="006F5D8F"/>
    <w:rsid w:val="006F5DD3"/>
    <w:rsid w:val="006F733A"/>
    <w:rsid w:val="006F7513"/>
    <w:rsid w:val="006F7D3A"/>
    <w:rsid w:val="006FE57D"/>
    <w:rsid w:val="0070118A"/>
    <w:rsid w:val="00702653"/>
    <w:rsid w:val="0070355A"/>
    <w:rsid w:val="007038DC"/>
    <w:rsid w:val="00704005"/>
    <w:rsid w:val="0070449F"/>
    <w:rsid w:val="00704639"/>
    <w:rsid w:val="007046CB"/>
    <w:rsid w:val="00704750"/>
    <w:rsid w:val="00706BE4"/>
    <w:rsid w:val="00706DEA"/>
    <w:rsid w:val="0070778F"/>
    <w:rsid w:val="00707F96"/>
    <w:rsid w:val="00710D5B"/>
    <w:rsid w:val="00711038"/>
    <w:rsid w:val="007117E0"/>
    <w:rsid w:val="00711819"/>
    <w:rsid w:val="00711C07"/>
    <w:rsid w:val="00713005"/>
    <w:rsid w:val="00713259"/>
    <w:rsid w:val="007146C9"/>
    <w:rsid w:val="0071493C"/>
    <w:rsid w:val="00714C51"/>
    <w:rsid w:val="00716A1D"/>
    <w:rsid w:val="00716A34"/>
    <w:rsid w:val="00716D54"/>
    <w:rsid w:val="00717053"/>
    <w:rsid w:val="00717AC7"/>
    <w:rsid w:val="00721D78"/>
    <w:rsid w:val="00722A0F"/>
    <w:rsid w:val="007232EE"/>
    <w:rsid w:val="00723B4C"/>
    <w:rsid w:val="00724075"/>
    <w:rsid w:val="007250E5"/>
    <w:rsid w:val="00725A7D"/>
    <w:rsid w:val="0072609A"/>
    <w:rsid w:val="007261C0"/>
    <w:rsid w:val="00726C38"/>
    <w:rsid w:val="007277E7"/>
    <w:rsid w:val="007302E5"/>
    <w:rsid w:val="00730CDB"/>
    <w:rsid w:val="00731067"/>
    <w:rsid w:val="00733C2B"/>
    <w:rsid w:val="0073403F"/>
    <w:rsid w:val="00734D90"/>
    <w:rsid w:val="00735A3B"/>
    <w:rsid w:val="00735EB6"/>
    <w:rsid w:val="00735F15"/>
    <w:rsid w:val="00735F63"/>
    <w:rsid w:val="00736268"/>
    <w:rsid w:val="00737A7B"/>
    <w:rsid w:val="00737C07"/>
    <w:rsid w:val="0074021E"/>
    <w:rsid w:val="00740944"/>
    <w:rsid w:val="00740AB6"/>
    <w:rsid w:val="0074175D"/>
    <w:rsid w:val="00741893"/>
    <w:rsid w:val="00742F01"/>
    <w:rsid w:val="007431C3"/>
    <w:rsid w:val="0074409A"/>
    <w:rsid w:val="00745462"/>
    <w:rsid w:val="0074591E"/>
    <w:rsid w:val="007459B4"/>
    <w:rsid w:val="00745DD7"/>
    <w:rsid w:val="00746332"/>
    <w:rsid w:val="007474F2"/>
    <w:rsid w:val="007474F9"/>
    <w:rsid w:val="00747EAE"/>
    <w:rsid w:val="00750322"/>
    <w:rsid w:val="00750987"/>
    <w:rsid w:val="00750B8F"/>
    <w:rsid w:val="007511BE"/>
    <w:rsid w:val="00751475"/>
    <w:rsid w:val="007524C5"/>
    <w:rsid w:val="007527D7"/>
    <w:rsid w:val="00752FC4"/>
    <w:rsid w:val="00753691"/>
    <w:rsid w:val="0075445F"/>
    <w:rsid w:val="00754558"/>
    <w:rsid w:val="007551BE"/>
    <w:rsid w:val="00755B65"/>
    <w:rsid w:val="00755DB7"/>
    <w:rsid w:val="00761712"/>
    <w:rsid w:val="00761D46"/>
    <w:rsid w:val="0076255A"/>
    <w:rsid w:val="00762746"/>
    <w:rsid w:val="007639AB"/>
    <w:rsid w:val="00764323"/>
    <w:rsid w:val="0076475C"/>
    <w:rsid w:val="00764F4C"/>
    <w:rsid w:val="0076514F"/>
    <w:rsid w:val="00766FDF"/>
    <w:rsid w:val="007670CF"/>
    <w:rsid w:val="00770DA4"/>
    <w:rsid w:val="00770E40"/>
    <w:rsid w:val="00770ED8"/>
    <w:rsid w:val="00771BE6"/>
    <w:rsid w:val="007726FA"/>
    <w:rsid w:val="007727BE"/>
    <w:rsid w:val="00773014"/>
    <w:rsid w:val="00773983"/>
    <w:rsid w:val="00773A0D"/>
    <w:rsid w:val="00773EBB"/>
    <w:rsid w:val="00774619"/>
    <w:rsid w:val="00774640"/>
    <w:rsid w:val="00774B25"/>
    <w:rsid w:val="00774E20"/>
    <w:rsid w:val="00775F28"/>
    <w:rsid w:val="007762EB"/>
    <w:rsid w:val="007804D7"/>
    <w:rsid w:val="00781003"/>
    <w:rsid w:val="00781119"/>
    <w:rsid w:val="0078130B"/>
    <w:rsid w:val="0078140F"/>
    <w:rsid w:val="007816F1"/>
    <w:rsid w:val="007819D9"/>
    <w:rsid w:val="00781BA5"/>
    <w:rsid w:val="00782906"/>
    <w:rsid w:val="00783008"/>
    <w:rsid w:val="0078317E"/>
    <w:rsid w:val="007837AC"/>
    <w:rsid w:val="00784395"/>
    <w:rsid w:val="00784DE7"/>
    <w:rsid w:val="0078561A"/>
    <w:rsid w:val="0078569A"/>
    <w:rsid w:val="00785B35"/>
    <w:rsid w:val="00785D2E"/>
    <w:rsid w:val="00786BFC"/>
    <w:rsid w:val="00786E82"/>
    <w:rsid w:val="0079077E"/>
    <w:rsid w:val="00792EC8"/>
    <w:rsid w:val="00793269"/>
    <w:rsid w:val="00793B8F"/>
    <w:rsid w:val="00794066"/>
    <w:rsid w:val="007948D7"/>
    <w:rsid w:val="00794B36"/>
    <w:rsid w:val="00795CD4"/>
    <w:rsid w:val="00796479"/>
    <w:rsid w:val="00796980"/>
    <w:rsid w:val="007976B2"/>
    <w:rsid w:val="00797F45"/>
    <w:rsid w:val="007A0EA0"/>
    <w:rsid w:val="007A11B5"/>
    <w:rsid w:val="007A1460"/>
    <w:rsid w:val="007A1885"/>
    <w:rsid w:val="007A189E"/>
    <w:rsid w:val="007A1ABA"/>
    <w:rsid w:val="007A3101"/>
    <w:rsid w:val="007A3650"/>
    <w:rsid w:val="007A3D36"/>
    <w:rsid w:val="007A4A42"/>
    <w:rsid w:val="007A5104"/>
    <w:rsid w:val="007A57CA"/>
    <w:rsid w:val="007A5CB3"/>
    <w:rsid w:val="007A6DB9"/>
    <w:rsid w:val="007A704C"/>
    <w:rsid w:val="007A737D"/>
    <w:rsid w:val="007A82AA"/>
    <w:rsid w:val="007B0B4C"/>
    <w:rsid w:val="007B0CF8"/>
    <w:rsid w:val="007B1D6A"/>
    <w:rsid w:val="007B221E"/>
    <w:rsid w:val="007B4DA1"/>
    <w:rsid w:val="007B4F8B"/>
    <w:rsid w:val="007B533A"/>
    <w:rsid w:val="007B5ECF"/>
    <w:rsid w:val="007B68C8"/>
    <w:rsid w:val="007B6D3C"/>
    <w:rsid w:val="007B7E11"/>
    <w:rsid w:val="007C087D"/>
    <w:rsid w:val="007C1FE8"/>
    <w:rsid w:val="007C204C"/>
    <w:rsid w:val="007C273D"/>
    <w:rsid w:val="007C2840"/>
    <w:rsid w:val="007C285B"/>
    <w:rsid w:val="007C341D"/>
    <w:rsid w:val="007C3905"/>
    <w:rsid w:val="007C43A7"/>
    <w:rsid w:val="007C5F60"/>
    <w:rsid w:val="007C6474"/>
    <w:rsid w:val="007C6D54"/>
    <w:rsid w:val="007D03C1"/>
    <w:rsid w:val="007D0952"/>
    <w:rsid w:val="007D0C25"/>
    <w:rsid w:val="007D1C40"/>
    <w:rsid w:val="007D1CDA"/>
    <w:rsid w:val="007D20A1"/>
    <w:rsid w:val="007D29B1"/>
    <w:rsid w:val="007D3CCB"/>
    <w:rsid w:val="007D3EA7"/>
    <w:rsid w:val="007D44EB"/>
    <w:rsid w:val="007D45D9"/>
    <w:rsid w:val="007D4A90"/>
    <w:rsid w:val="007D4A92"/>
    <w:rsid w:val="007D5C1E"/>
    <w:rsid w:val="007D5E65"/>
    <w:rsid w:val="007E0530"/>
    <w:rsid w:val="007E182F"/>
    <w:rsid w:val="007E2CD0"/>
    <w:rsid w:val="007E2E11"/>
    <w:rsid w:val="007E3DCB"/>
    <w:rsid w:val="007E553B"/>
    <w:rsid w:val="007E59EE"/>
    <w:rsid w:val="007E69BD"/>
    <w:rsid w:val="007E7323"/>
    <w:rsid w:val="007E7477"/>
    <w:rsid w:val="007F036B"/>
    <w:rsid w:val="007F0684"/>
    <w:rsid w:val="007F0751"/>
    <w:rsid w:val="007F0E90"/>
    <w:rsid w:val="007F1100"/>
    <w:rsid w:val="007F1355"/>
    <w:rsid w:val="007F15E3"/>
    <w:rsid w:val="007F1D97"/>
    <w:rsid w:val="007F1FF7"/>
    <w:rsid w:val="007F4A6F"/>
    <w:rsid w:val="007F5F1C"/>
    <w:rsid w:val="007F6E07"/>
    <w:rsid w:val="007F70B5"/>
    <w:rsid w:val="00800192"/>
    <w:rsid w:val="00800F0E"/>
    <w:rsid w:val="00801AD1"/>
    <w:rsid w:val="0080208B"/>
    <w:rsid w:val="008025BF"/>
    <w:rsid w:val="00803E34"/>
    <w:rsid w:val="00804613"/>
    <w:rsid w:val="008046F6"/>
    <w:rsid w:val="00805508"/>
    <w:rsid w:val="008056DB"/>
    <w:rsid w:val="00805B3E"/>
    <w:rsid w:val="008071A7"/>
    <w:rsid w:val="0080782F"/>
    <w:rsid w:val="00807E14"/>
    <w:rsid w:val="0081054E"/>
    <w:rsid w:val="00811C8A"/>
    <w:rsid w:val="00811DD7"/>
    <w:rsid w:val="00811EAE"/>
    <w:rsid w:val="00812192"/>
    <w:rsid w:val="008122FF"/>
    <w:rsid w:val="008128E4"/>
    <w:rsid w:val="008134BF"/>
    <w:rsid w:val="00813582"/>
    <w:rsid w:val="008153C3"/>
    <w:rsid w:val="00815AE2"/>
    <w:rsid w:val="00817806"/>
    <w:rsid w:val="00820370"/>
    <w:rsid w:val="008215CE"/>
    <w:rsid w:val="00821941"/>
    <w:rsid w:val="008226F5"/>
    <w:rsid w:val="008242C8"/>
    <w:rsid w:val="00824DB9"/>
    <w:rsid w:val="00825CE1"/>
    <w:rsid w:val="00825E3B"/>
    <w:rsid w:val="0082766D"/>
    <w:rsid w:val="00831274"/>
    <w:rsid w:val="0083151F"/>
    <w:rsid w:val="00831C75"/>
    <w:rsid w:val="008325C1"/>
    <w:rsid w:val="008326A7"/>
    <w:rsid w:val="0083287F"/>
    <w:rsid w:val="00833B9B"/>
    <w:rsid w:val="0083406C"/>
    <w:rsid w:val="008346DC"/>
    <w:rsid w:val="00834918"/>
    <w:rsid w:val="008361DA"/>
    <w:rsid w:val="00836FD5"/>
    <w:rsid w:val="00837414"/>
    <w:rsid w:val="0083763A"/>
    <w:rsid w:val="00841BA2"/>
    <w:rsid w:val="00841BBD"/>
    <w:rsid w:val="00842269"/>
    <w:rsid w:val="00842C74"/>
    <w:rsid w:val="00842EEA"/>
    <w:rsid w:val="00843668"/>
    <w:rsid w:val="00843731"/>
    <w:rsid w:val="008446FA"/>
    <w:rsid w:val="00844B24"/>
    <w:rsid w:val="008456A9"/>
    <w:rsid w:val="00846467"/>
    <w:rsid w:val="008464B9"/>
    <w:rsid w:val="00846EFF"/>
    <w:rsid w:val="0084799B"/>
    <w:rsid w:val="00847AB3"/>
    <w:rsid w:val="00850C1E"/>
    <w:rsid w:val="00851159"/>
    <w:rsid w:val="0085185E"/>
    <w:rsid w:val="00851A25"/>
    <w:rsid w:val="00852DF5"/>
    <w:rsid w:val="00853E1A"/>
    <w:rsid w:val="008554C5"/>
    <w:rsid w:val="00856168"/>
    <w:rsid w:val="0085687C"/>
    <w:rsid w:val="0086125C"/>
    <w:rsid w:val="00861868"/>
    <w:rsid w:val="008622C3"/>
    <w:rsid w:val="008626F9"/>
    <w:rsid w:val="00862F7D"/>
    <w:rsid w:val="0086326F"/>
    <w:rsid w:val="00863A05"/>
    <w:rsid w:val="008653BC"/>
    <w:rsid w:val="0086581E"/>
    <w:rsid w:val="008665E8"/>
    <w:rsid w:val="00866F03"/>
    <w:rsid w:val="008672C1"/>
    <w:rsid w:val="00870519"/>
    <w:rsid w:val="0087095B"/>
    <w:rsid w:val="0087147E"/>
    <w:rsid w:val="0087275D"/>
    <w:rsid w:val="00873572"/>
    <w:rsid w:val="0087388C"/>
    <w:rsid w:val="00874252"/>
    <w:rsid w:val="00875A84"/>
    <w:rsid w:val="008772FF"/>
    <w:rsid w:val="00877752"/>
    <w:rsid w:val="00877998"/>
    <w:rsid w:val="00877F4A"/>
    <w:rsid w:val="00880799"/>
    <w:rsid w:val="008812A1"/>
    <w:rsid w:val="00882850"/>
    <w:rsid w:val="0088365F"/>
    <w:rsid w:val="00883EA7"/>
    <w:rsid w:val="0088461A"/>
    <w:rsid w:val="0088514A"/>
    <w:rsid w:val="008854B1"/>
    <w:rsid w:val="00886430"/>
    <w:rsid w:val="00887372"/>
    <w:rsid w:val="0088743A"/>
    <w:rsid w:val="00887CBE"/>
    <w:rsid w:val="00887D55"/>
    <w:rsid w:val="00890D5F"/>
    <w:rsid w:val="008925D5"/>
    <w:rsid w:val="00892CFC"/>
    <w:rsid w:val="00893D37"/>
    <w:rsid w:val="00894545"/>
    <w:rsid w:val="008951DD"/>
    <w:rsid w:val="008955EF"/>
    <w:rsid w:val="00895E81"/>
    <w:rsid w:val="0089625C"/>
    <w:rsid w:val="00896E5D"/>
    <w:rsid w:val="0089737B"/>
    <w:rsid w:val="008A136A"/>
    <w:rsid w:val="008A263D"/>
    <w:rsid w:val="008A3730"/>
    <w:rsid w:val="008A47CC"/>
    <w:rsid w:val="008A6518"/>
    <w:rsid w:val="008B101C"/>
    <w:rsid w:val="008B1302"/>
    <w:rsid w:val="008B13DF"/>
    <w:rsid w:val="008B1FF9"/>
    <w:rsid w:val="008B233C"/>
    <w:rsid w:val="008B2AF4"/>
    <w:rsid w:val="008B328B"/>
    <w:rsid w:val="008B3689"/>
    <w:rsid w:val="008B3DDF"/>
    <w:rsid w:val="008B4404"/>
    <w:rsid w:val="008B48EB"/>
    <w:rsid w:val="008B6779"/>
    <w:rsid w:val="008B76AA"/>
    <w:rsid w:val="008C0083"/>
    <w:rsid w:val="008C22ED"/>
    <w:rsid w:val="008C2767"/>
    <w:rsid w:val="008C34F8"/>
    <w:rsid w:val="008C3702"/>
    <w:rsid w:val="008C376F"/>
    <w:rsid w:val="008C3AA5"/>
    <w:rsid w:val="008C40B5"/>
    <w:rsid w:val="008C4925"/>
    <w:rsid w:val="008C4D26"/>
    <w:rsid w:val="008C534D"/>
    <w:rsid w:val="008C5E2D"/>
    <w:rsid w:val="008C705D"/>
    <w:rsid w:val="008C71B8"/>
    <w:rsid w:val="008C78AA"/>
    <w:rsid w:val="008D1980"/>
    <w:rsid w:val="008D2E9F"/>
    <w:rsid w:val="008D307B"/>
    <w:rsid w:val="008D3462"/>
    <w:rsid w:val="008D49DA"/>
    <w:rsid w:val="008D628A"/>
    <w:rsid w:val="008D689A"/>
    <w:rsid w:val="008D6904"/>
    <w:rsid w:val="008D73AC"/>
    <w:rsid w:val="008D758C"/>
    <w:rsid w:val="008D7E22"/>
    <w:rsid w:val="008E02E1"/>
    <w:rsid w:val="008E0446"/>
    <w:rsid w:val="008E05C6"/>
    <w:rsid w:val="008E1BFD"/>
    <w:rsid w:val="008E295E"/>
    <w:rsid w:val="008E3105"/>
    <w:rsid w:val="008E388B"/>
    <w:rsid w:val="008E3998"/>
    <w:rsid w:val="008E3A41"/>
    <w:rsid w:val="008E42B0"/>
    <w:rsid w:val="008E441B"/>
    <w:rsid w:val="008E5FF8"/>
    <w:rsid w:val="008E660C"/>
    <w:rsid w:val="008E680B"/>
    <w:rsid w:val="008E6A69"/>
    <w:rsid w:val="008E790F"/>
    <w:rsid w:val="008E793D"/>
    <w:rsid w:val="008F0783"/>
    <w:rsid w:val="008F0DB2"/>
    <w:rsid w:val="008F20BA"/>
    <w:rsid w:val="008F2370"/>
    <w:rsid w:val="008F26D2"/>
    <w:rsid w:val="008F2E21"/>
    <w:rsid w:val="008F348F"/>
    <w:rsid w:val="008F364D"/>
    <w:rsid w:val="008F5897"/>
    <w:rsid w:val="008F5DE7"/>
    <w:rsid w:val="008F60A8"/>
    <w:rsid w:val="008F6261"/>
    <w:rsid w:val="008F6A71"/>
    <w:rsid w:val="008F6D85"/>
    <w:rsid w:val="008F7410"/>
    <w:rsid w:val="008F7B79"/>
    <w:rsid w:val="009001A6"/>
    <w:rsid w:val="00901C91"/>
    <w:rsid w:val="00901FE7"/>
    <w:rsid w:val="00902869"/>
    <w:rsid w:val="009029C4"/>
    <w:rsid w:val="00902B52"/>
    <w:rsid w:val="00903202"/>
    <w:rsid w:val="00903D59"/>
    <w:rsid w:val="00905345"/>
    <w:rsid w:val="00905DC3"/>
    <w:rsid w:val="009074AB"/>
    <w:rsid w:val="009074C8"/>
    <w:rsid w:val="009106C7"/>
    <w:rsid w:val="00910907"/>
    <w:rsid w:val="00910A6C"/>
    <w:rsid w:val="00911BE4"/>
    <w:rsid w:val="00911FC8"/>
    <w:rsid w:val="00912B6E"/>
    <w:rsid w:val="00912E6E"/>
    <w:rsid w:val="0091328B"/>
    <w:rsid w:val="00913A9E"/>
    <w:rsid w:val="00913D04"/>
    <w:rsid w:val="00914546"/>
    <w:rsid w:val="0091480C"/>
    <w:rsid w:val="009168D2"/>
    <w:rsid w:val="00920EA9"/>
    <w:rsid w:val="0092182B"/>
    <w:rsid w:val="00921FEA"/>
    <w:rsid w:val="00922079"/>
    <w:rsid w:val="00922198"/>
    <w:rsid w:val="00922DD6"/>
    <w:rsid w:val="00922F5E"/>
    <w:rsid w:val="00923077"/>
    <w:rsid w:val="0092422D"/>
    <w:rsid w:val="00924CB5"/>
    <w:rsid w:val="00924CC1"/>
    <w:rsid w:val="009256E5"/>
    <w:rsid w:val="0092599D"/>
    <w:rsid w:val="00925C4D"/>
    <w:rsid w:val="00926043"/>
    <w:rsid w:val="009274D7"/>
    <w:rsid w:val="00927902"/>
    <w:rsid w:val="00931279"/>
    <w:rsid w:val="009315DA"/>
    <w:rsid w:val="00931A9D"/>
    <w:rsid w:val="00931E1B"/>
    <w:rsid w:val="009333D7"/>
    <w:rsid w:val="00933470"/>
    <w:rsid w:val="0093507C"/>
    <w:rsid w:val="00935310"/>
    <w:rsid w:val="0093564C"/>
    <w:rsid w:val="00935A58"/>
    <w:rsid w:val="00935E44"/>
    <w:rsid w:val="0093604B"/>
    <w:rsid w:val="009360CA"/>
    <w:rsid w:val="0093633B"/>
    <w:rsid w:val="0093639F"/>
    <w:rsid w:val="00936C00"/>
    <w:rsid w:val="009371B3"/>
    <w:rsid w:val="009371E9"/>
    <w:rsid w:val="00937F11"/>
    <w:rsid w:val="00937FB1"/>
    <w:rsid w:val="009400D7"/>
    <w:rsid w:val="00941018"/>
    <w:rsid w:val="009416F1"/>
    <w:rsid w:val="00942697"/>
    <w:rsid w:val="009445D3"/>
    <w:rsid w:val="00946071"/>
    <w:rsid w:val="0094663D"/>
    <w:rsid w:val="009476A1"/>
    <w:rsid w:val="00947D0C"/>
    <w:rsid w:val="0094B7BE"/>
    <w:rsid w:val="0095139A"/>
    <w:rsid w:val="009521D5"/>
    <w:rsid w:val="009522A2"/>
    <w:rsid w:val="0095239A"/>
    <w:rsid w:val="00953E3C"/>
    <w:rsid w:val="00953F8C"/>
    <w:rsid w:val="00955ADD"/>
    <w:rsid w:val="0095636A"/>
    <w:rsid w:val="009603AB"/>
    <w:rsid w:val="0096049A"/>
    <w:rsid w:val="00960A59"/>
    <w:rsid w:val="00960B79"/>
    <w:rsid w:val="009615DE"/>
    <w:rsid w:val="00961A88"/>
    <w:rsid w:val="0096227E"/>
    <w:rsid w:val="009632DF"/>
    <w:rsid w:val="00966529"/>
    <w:rsid w:val="0096734D"/>
    <w:rsid w:val="00967671"/>
    <w:rsid w:val="0097096F"/>
    <w:rsid w:val="00971E08"/>
    <w:rsid w:val="009724AE"/>
    <w:rsid w:val="00972549"/>
    <w:rsid w:val="009735D6"/>
    <w:rsid w:val="00975126"/>
    <w:rsid w:val="00975355"/>
    <w:rsid w:val="00975807"/>
    <w:rsid w:val="0097593B"/>
    <w:rsid w:val="00977A5B"/>
    <w:rsid w:val="009811D7"/>
    <w:rsid w:val="00981B64"/>
    <w:rsid w:val="00981E01"/>
    <w:rsid w:val="00982034"/>
    <w:rsid w:val="0098278E"/>
    <w:rsid w:val="0098292D"/>
    <w:rsid w:val="00982B62"/>
    <w:rsid w:val="00982F50"/>
    <w:rsid w:val="0098353E"/>
    <w:rsid w:val="009838E0"/>
    <w:rsid w:val="00984EA6"/>
    <w:rsid w:val="009853EA"/>
    <w:rsid w:val="009854B0"/>
    <w:rsid w:val="009854C0"/>
    <w:rsid w:val="00985520"/>
    <w:rsid w:val="0098770A"/>
    <w:rsid w:val="00987BEF"/>
    <w:rsid w:val="00990575"/>
    <w:rsid w:val="00995B70"/>
    <w:rsid w:val="00995CBA"/>
    <w:rsid w:val="0099722B"/>
    <w:rsid w:val="00997B27"/>
    <w:rsid w:val="009A0CF7"/>
    <w:rsid w:val="009A0E07"/>
    <w:rsid w:val="009A130A"/>
    <w:rsid w:val="009A13E8"/>
    <w:rsid w:val="009A1653"/>
    <w:rsid w:val="009A1A70"/>
    <w:rsid w:val="009A1B44"/>
    <w:rsid w:val="009A25F8"/>
    <w:rsid w:val="009A2904"/>
    <w:rsid w:val="009A2B79"/>
    <w:rsid w:val="009A4302"/>
    <w:rsid w:val="009A4D58"/>
    <w:rsid w:val="009A4E7D"/>
    <w:rsid w:val="009A6AA2"/>
    <w:rsid w:val="009A76C4"/>
    <w:rsid w:val="009A7AAE"/>
    <w:rsid w:val="009A7F24"/>
    <w:rsid w:val="009B0610"/>
    <w:rsid w:val="009B0750"/>
    <w:rsid w:val="009B1BFB"/>
    <w:rsid w:val="009B31DD"/>
    <w:rsid w:val="009B34DA"/>
    <w:rsid w:val="009B3AE6"/>
    <w:rsid w:val="009B3BA2"/>
    <w:rsid w:val="009B44CC"/>
    <w:rsid w:val="009B5093"/>
    <w:rsid w:val="009B55CC"/>
    <w:rsid w:val="009B5E67"/>
    <w:rsid w:val="009B616B"/>
    <w:rsid w:val="009B7BD7"/>
    <w:rsid w:val="009C0F61"/>
    <w:rsid w:val="009C1EB4"/>
    <w:rsid w:val="009C3945"/>
    <w:rsid w:val="009C3C67"/>
    <w:rsid w:val="009C41FD"/>
    <w:rsid w:val="009C4FE0"/>
    <w:rsid w:val="009C5160"/>
    <w:rsid w:val="009C5E58"/>
    <w:rsid w:val="009C625D"/>
    <w:rsid w:val="009C6343"/>
    <w:rsid w:val="009C6707"/>
    <w:rsid w:val="009C6E04"/>
    <w:rsid w:val="009C74DA"/>
    <w:rsid w:val="009C75ED"/>
    <w:rsid w:val="009D0B36"/>
    <w:rsid w:val="009D3214"/>
    <w:rsid w:val="009D34D4"/>
    <w:rsid w:val="009D4629"/>
    <w:rsid w:val="009D4801"/>
    <w:rsid w:val="009D4C59"/>
    <w:rsid w:val="009D526D"/>
    <w:rsid w:val="009D556C"/>
    <w:rsid w:val="009D5F39"/>
    <w:rsid w:val="009D67E9"/>
    <w:rsid w:val="009D766E"/>
    <w:rsid w:val="009D76E5"/>
    <w:rsid w:val="009D7778"/>
    <w:rsid w:val="009D7BCD"/>
    <w:rsid w:val="009E0A3A"/>
    <w:rsid w:val="009E0B8E"/>
    <w:rsid w:val="009E1B97"/>
    <w:rsid w:val="009E1FF3"/>
    <w:rsid w:val="009E2815"/>
    <w:rsid w:val="009E2D69"/>
    <w:rsid w:val="009E405F"/>
    <w:rsid w:val="009E50B9"/>
    <w:rsid w:val="009E603C"/>
    <w:rsid w:val="009E7AD5"/>
    <w:rsid w:val="009E7B60"/>
    <w:rsid w:val="009E7C1B"/>
    <w:rsid w:val="009F092A"/>
    <w:rsid w:val="009F0950"/>
    <w:rsid w:val="009F21AD"/>
    <w:rsid w:val="009F22FC"/>
    <w:rsid w:val="009F267D"/>
    <w:rsid w:val="009F3471"/>
    <w:rsid w:val="009F4C4C"/>
    <w:rsid w:val="009F61E2"/>
    <w:rsid w:val="009F627C"/>
    <w:rsid w:val="009F6AB3"/>
    <w:rsid w:val="009F720C"/>
    <w:rsid w:val="009F7B4D"/>
    <w:rsid w:val="009F7BD4"/>
    <w:rsid w:val="009FC9B3"/>
    <w:rsid w:val="00A0028D"/>
    <w:rsid w:val="00A00555"/>
    <w:rsid w:val="00A008F2"/>
    <w:rsid w:val="00A013F4"/>
    <w:rsid w:val="00A01B43"/>
    <w:rsid w:val="00A02878"/>
    <w:rsid w:val="00A03084"/>
    <w:rsid w:val="00A03FC8"/>
    <w:rsid w:val="00A05846"/>
    <w:rsid w:val="00A05D49"/>
    <w:rsid w:val="00A06772"/>
    <w:rsid w:val="00A06867"/>
    <w:rsid w:val="00A1103F"/>
    <w:rsid w:val="00A1168C"/>
    <w:rsid w:val="00A116BB"/>
    <w:rsid w:val="00A117D8"/>
    <w:rsid w:val="00A117EE"/>
    <w:rsid w:val="00A11D6A"/>
    <w:rsid w:val="00A128A7"/>
    <w:rsid w:val="00A13A0D"/>
    <w:rsid w:val="00A14D67"/>
    <w:rsid w:val="00A14E85"/>
    <w:rsid w:val="00A15BCB"/>
    <w:rsid w:val="00A15E58"/>
    <w:rsid w:val="00A174E2"/>
    <w:rsid w:val="00A17ADD"/>
    <w:rsid w:val="00A20C46"/>
    <w:rsid w:val="00A21CCC"/>
    <w:rsid w:val="00A21ED4"/>
    <w:rsid w:val="00A24176"/>
    <w:rsid w:val="00A24182"/>
    <w:rsid w:val="00A24AA9"/>
    <w:rsid w:val="00A25BF2"/>
    <w:rsid w:val="00A2775F"/>
    <w:rsid w:val="00A30482"/>
    <w:rsid w:val="00A30780"/>
    <w:rsid w:val="00A308FF"/>
    <w:rsid w:val="00A30E01"/>
    <w:rsid w:val="00A30ECD"/>
    <w:rsid w:val="00A31541"/>
    <w:rsid w:val="00A31926"/>
    <w:rsid w:val="00A31DD3"/>
    <w:rsid w:val="00A31EA9"/>
    <w:rsid w:val="00A32C70"/>
    <w:rsid w:val="00A336F8"/>
    <w:rsid w:val="00A33AB7"/>
    <w:rsid w:val="00A35095"/>
    <w:rsid w:val="00A358E5"/>
    <w:rsid w:val="00A3611B"/>
    <w:rsid w:val="00A3715A"/>
    <w:rsid w:val="00A37939"/>
    <w:rsid w:val="00A379E4"/>
    <w:rsid w:val="00A40499"/>
    <w:rsid w:val="00A405B4"/>
    <w:rsid w:val="00A40B1A"/>
    <w:rsid w:val="00A41BCA"/>
    <w:rsid w:val="00A423BB"/>
    <w:rsid w:val="00A429A4"/>
    <w:rsid w:val="00A42C27"/>
    <w:rsid w:val="00A43734"/>
    <w:rsid w:val="00A43989"/>
    <w:rsid w:val="00A43CB4"/>
    <w:rsid w:val="00A44327"/>
    <w:rsid w:val="00A44555"/>
    <w:rsid w:val="00A44C1C"/>
    <w:rsid w:val="00A45FC9"/>
    <w:rsid w:val="00A46581"/>
    <w:rsid w:val="00A47BB1"/>
    <w:rsid w:val="00A51684"/>
    <w:rsid w:val="00A51EDB"/>
    <w:rsid w:val="00A52C77"/>
    <w:rsid w:val="00A537D4"/>
    <w:rsid w:val="00A56753"/>
    <w:rsid w:val="00A56C34"/>
    <w:rsid w:val="00A57556"/>
    <w:rsid w:val="00A57D88"/>
    <w:rsid w:val="00A6032D"/>
    <w:rsid w:val="00A60D7C"/>
    <w:rsid w:val="00A61431"/>
    <w:rsid w:val="00A617AD"/>
    <w:rsid w:val="00A61A0E"/>
    <w:rsid w:val="00A62223"/>
    <w:rsid w:val="00A630B4"/>
    <w:rsid w:val="00A63AA5"/>
    <w:rsid w:val="00A63FA8"/>
    <w:rsid w:val="00A641C1"/>
    <w:rsid w:val="00A645B6"/>
    <w:rsid w:val="00A64884"/>
    <w:rsid w:val="00A6496A"/>
    <w:rsid w:val="00A655FA"/>
    <w:rsid w:val="00A65D3F"/>
    <w:rsid w:val="00A66716"/>
    <w:rsid w:val="00A66D02"/>
    <w:rsid w:val="00A66E10"/>
    <w:rsid w:val="00A67728"/>
    <w:rsid w:val="00A71DC6"/>
    <w:rsid w:val="00A721FC"/>
    <w:rsid w:val="00A730B8"/>
    <w:rsid w:val="00A732C3"/>
    <w:rsid w:val="00A75605"/>
    <w:rsid w:val="00A75C1F"/>
    <w:rsid w:val="00A775E9"/>
    <w:rsid w:val="00A8015C"/>
    <w:rsid w:val="00A80662"/>
    <w:rsid w:val="00A806FC"/>
    <w:rsid w:val="00A80A9A"/>
    <w:rsid w:val="00A80CEF"/>
    <w:rsid w:val="00A80F0E"/>
    <w:rsid w:val="00A814E9"/>
    <w:rsid w:val="00A81922"/>
    <w:rsid w:val="00A81B9B"/>
    <w:rsid w:val="00A81F6D"/>
    <w:rsid w:val="00A8206E"/>
    <w:rsid w:val="00A83549"/>
    <w:rsid w:val="00A83A0E"/>
    <w:rsid w:val="00A83F06"/>
    <w:rsid w:val="00A84BBE"/>
    <w:rsid w:val="00A84E2A"/>
    <w:rsid w:val="00A84E5E"/>
    <w:rsid w:val="00A84FE0"/>
    <w:rsid w:val="00A854BD"/>
    <w:rsid w:val="00A85BC9"/>
    <w:rsid w:val="00A85C5E"/>
    <w:rsid w:val="00A85F97"/>
    <w:rsid w:val="00A86234"/>
    <w:rsid w:val="00A8676C"/>
    <w:rsid w:val="00A86D93"/>
    <w:rsid w:val="00A879C2"/>
    <w:rsid w:val="00A87A8F"/>
    <w:rsid w:val="00A909F4"/>
    <w:rsid w:val="00A90F4B"/>
    <w:rsid w:val="00A9130A"/>
    <w:rsid w:val="00A919D8"/>
    <w:rsid w:val="00A91D15"/>
    <w:rsid w:val="00A9210C"/>
    <w:rsid w:val="00A9244A"/>
    <w:rsid w:val="00A92565"/>
    <w:rsid w:val="00A92DD3"/>
    <w:rsid w:val="00A93E2D"/>
    <w:rsid w:val="00A9401D"/>
    <w:rsid w:val="00A947C2"/>
    <w:rsid w:val="00AA06F3"/>
    <w:rsid w:val="00AA0B1E"/>
    <w:rsid w:val="00AA19DB"/>
    <w:rsid w:val="00AA31F8"/>
    <w:rsid w:val="00AA409B"/>
    <w:rsid w:val="00AA4743"/>
    <w:rsid w:val="00AA4C34"/>
    <w:rsid w:val="00AA54ED"/>
    <w:rsid w:val="00AA56C9"/>
    <w:rsid w:val="00AA77B5"/>
    <w:rsid w:val="00AA7EB7"/>
    <w:rsid w:val="00AB013F"/>
    <w:rsid w:val="00AB13D3"/>
    <w:rsid w:val="00AB1766"/>
    <w:rsid w:val="00AB3477"/>
    <w:rsid w:val="00AB3C6E"/>
    <w:rsid w:val="00AB4A4D"/>
    <w:rsid w:val="00AB508E"/>
    <w:rsid w:val="00AB78D9"/>
    <w:rsid w:val="00AC1627"/>
    <w:rsid w:val="00AC16C4"/>
    <w:rsid w:val="00AC1D88"/>
    <w:rsid w:val="00AC2CCE"/>
    <w:rsid w:val="00AC4869"/>
    <w:rsid w:val="00AC4DB7"/>
    <w:rsid w:val="00AC563A"/>
    <w:rsid w:val="00AC58E9"/>
    <w:rsid w:val="00AC5D0C"/>
    <w:rsid w:val="00AC6054"/>
    <w:rsid w:val="00AC75CD"/>
    <w:rsid w:val="00AC7CC5"/>
    <w:rsid w:val="00AD0619"/>
    <w:rsid w:val="00AD20AD"/>
    <w:rsid w:val="00AD25D7"/>
    <w:rsid w:val="00AD335B"/>
    <w:rsid w:val="00AD3581"/>
    <w:rsid w:val="00AD416B"/>
    <w:rsid w:val="00AD42C0"/>
    <w:rsid w:val="00AD6713"/>
    <w:rsid w:val="00AD7314"/>
    <w:rsid w:val="00AD738E"/>
    <w:rsid w:val="00AD7611"/>
    <w:rsid w:val="00AE0309"/>
    <w:rsid w:val="00AE039D"/>
    <w:rsid w:val="00AE2DF0"/>
    <w:rsid w:val="00AE3A6F"/>
    <w:rsid w:val="00AE42E3"/>
    <w:rsid w:val="00AE4360"/>
    <w:rsid w:val="00AE4CB3"/>
    <w:rsid w:val="00AE4D4C"/>
    <w:rsid w:val="00AE60CF"/>
    <w:rsid w:val="00AE6E06"/>
    <w:rsid w:val="00AF020B"/>
    <w:rsid w:val="00AF0901"/>
    <w:rsid w:val="00AF2131"/>
    <w:rsid w:val="00AF51EB"/>
    <w:rsid w:val="00AF56D1"/>
    <w:rsid w:val="00AF5F66"/>
    <w:rsid w:val="00AF6205"/>
    <w:rsid w:val="00AF6913"/>
    <w:rsid w:val="00AF7EDA"/>
    <w:rsid w:val="00B00646"/>
    <w:rsid w:val="00B00929"/>
    <w:rsid w:val="00B00EC3"/>
    <w:rsid w:val="00B02E68"/>
    <w:rsid w:val="00B02FDC"/>
    <w:rsid w:val="00B0359C"/>
    <w:rsid w:val="00B03B54"/>
    <w:rsid w:val="00B0409E"/>
    <w:rsid w:val="00B06410"/>
    <w:rsid w:val="00B06888"/>
    <w:rsid w:val="00B07C49"/>
    <w:rsid w:val="00B106CD"/>
    <w:rsid w:val="00B10849"/>
    <w:rsid w:val="00B10E1A"/>
    <w:rsid w:val="00B110F7"/>
    <w:rsid w:val="00B1194E"/>
    <w:rsid w:val="00B11B23"/>
    <w:rsid w:val="00B11ED3"/>
    <w:rsid w:val="00B1236E"/>
    <w:rsid w:val="00B12880"/>
    <w:rsid w:val="00B152AF"/>
    <w:rsid w:val="00B15BCD"/>
    <w:rsid w:val="00B16303"/>
    <w:rsid w:val="00B16A08"/>
    <w:rsid w:val="00B16E84"/>
    <w:rsid w:val="00B17BEE"/>
    <w:rsid w:val="00B20401"/>
    <w:rsid w:val="00B20A39"/>
    <w:rsid w:val="00B233A6"/>
    <w:rsid w:val="00B23677"/>
    <w:rsid w:val="00B2370C"/>
    <w:rsid w:val="00B2413A"/>
    <w:rsid w:val="00B24E6E"/>
    <w:rsid w:val="00B255F2"/>
    <w:rsid w:val="00B25B8C"/>
    <w:rsid w:val="00B25BEC"/>
    <w:rsid w:val="00B2609B"/>
    <w:rsid w:val="00B26606"/>
    <w:rsid w:val="00B2787F"/>
    <w:rsid w:val="00B27B60"/>
    <w:rsid w:val="00B30AAC"/>
    <w:rsid w:val="00B30E2B"/>
    <w:rsid w:val="00B31522"/>
    <w:rsid w:val="00B3198F"/>
    <w:rsid w:val="00B343CB"/>
    <w:rsid w:val="00B3522E"/>
    <w:rsid w:val="00B356F7"/>
    <w:rsid w:val="00B35983"/>
    <w:rsid w:val="00B35B97"/>
    <w:rsid w:val="00B37F22"/>
    <w:rsid w:val="00B40052"/>
    <w:rsid w:val="00B40643"/>
    <w:rsid w:val="00B406C6"/>
    <w:rsid w:val="00B417B2"/>
    <w:rsid w:val="00B425E8"/>
    <w:rsid w:val="00B4286E"/>
    <w:rsid w:val="00B4288E"/>
    <w:rsid w:val="00B4430B"/>
    <w:rsid w:val="00B444A0"/>
    <w:rsid w:val="00B452CA"/>
    <w:rsid w:val="00B4796C"/>
    <w:rsid w:val="00B47C36"/>
    <w:rsid w:val="00B47D88"/>
    <w:rsid w:val="00B51547"/>
    <w:rsid w:val="00B521F6"/>
    <w:rsid w:val="00B5224D"/>
    <w:rsid w:val="00B52C60"/>
    <w:rsid w:val="00B52E66"/>
    <w:rsid w:val="00B53164"/>
    <w:rsid w:val="00B53BE8"/>
    <w:rsid w:val="00B5404A"/>
    <w:rsid w:val="00B54BD3"/>
    <w:rsid w:val="00B54CA5"/>
    <w:rsid w:val="00B54DFB"/>
    <w:rsid w:val="00B54FEC"/>
    <w:rsid w:val="00B5544F"/>
    <w:rsid w:val="00B6113E"/>
    <w:rsid w:val="00B61198"/>
    <w:rsid w:val="00B61684"/>
    <w:rsid w:val="00B61F32"/>
    <w:rsid w:val="00B62B6F"/>
    <w:rsid w:val="00B62E00"/>
    <w:rsid w:val="00B64B06"/>
    <w:rsid w:val="00B64D41"/>
    <w:rsid w:val="00B64F54"/>
    <w:rsid w:val="00B65283"/>
    <w:rsid w:val="00B658D1"/>
    <w:rsid w:val="00B668A6"/>
    <w:rsid w:val="00B70A56"/>
    <w:rsid w:val="00B71532"/>
    <w:rsid w:val="00B71BD6"/>
    <w:rsid w:val="00B72CC8"/>
    <w:rsid w:val="00B72D41"/>
    <w:rsid w:val="00B72DF5"/>
    <w:rsid w:val="00B733CE"/>
    <w:rsid w:val="00B7434C"/>
    <w:rsid w:val="00B74733"/>
    <w:rsid w:val="00B7523B"/>
    <w:rsid w:val="00B7756D"/>
    <w:rsid w:val="00B77816"/>
    <w:rsid w:val="00B8012E"/>
    <w:rsid w:val="00B80456"/>
    <w:rsid w:val="00B807EA"/>
    <w:rsid w:val="00B80C24"/>
    <w:rsid w:val="00B817CF"/>
    <w:rsid w:val="00B8191E"/>
    <w:rsid w:val="00B826D7"/>
    <w:rsid w:val="00B827FD"/>
    <w:rsid w:val="00B82CC5"/>
    <w:rsid w:val="00B83098"/>
    <w:rsid w:val="00B83ED5"/>
    <w:rsid w:val="00B840A2"/>
    <w:rsid w:val="00B84444"/>
    <w:rsid w:val="00B8444B"/>
    <w:rsid w:val="00B857AF"/>
    <w:rsid w:val="00B85C6A"/>
    <w:rsid w:val="00B86438"/>
    <w:rsid w:val="00B869C0"/>
    <w:rsid w:val="00B878E5"/>
    <w:rsid w:val="00B902A6"/>
    <w:rsid w:val="00B90FF5"/>
    <w:rsid w:val="00B92360"/>
    <w:rsid w:val="00B93B05"/>
    <w:rsid w:val="00B9492E"/>
    <w:rsid w:val="00B953E9"/>
    <w:rsid w:val="00B95C3A"/>
    <w:rsid w:val="00B968F1"/>
    <w:rsid w:val="00B96A33"/>
    <w:rsid w:val="00BA1738"/>
    <w:rsid w:val="00BA192A"/>
    <w:rsid w:val="00BA1AB6"/>
    <w:rsid w:val="00BA1D8F"/>
    <w:rsid w:val="00BA2722"/>
    <w:rsid w:val="00BA3D71"/>
    <w:rsid w:val="00BA3E92"/>
    <w:rsid w:val="00BA477F"/>
    <w:rsid w:val="00BA490B"/>
    <w:rsid w:val="00BA52A9"/>
    <w:rsid w:val="00BA5C31"/>
    <w:rsid w:val="00BA5D07"/>
    <w:rsid w:val="00BA645E"/>
    <w:rsid w:val="00BA6B35"/>
    <w:rsid w:val="00BB07F0"/>
    <w:rsid w:val="00BB1E3D"/>
    <w:rsid w:val="00BB221F"/>
    <w:rsid w:val="00BB3615"/>
    <w:rsid w:val="00BB433A"/>
    <w:rsid w:val="00BB4448"/>
    <w:rsid w:val="00BB4470"/>
    <w:rsid w:val="00BB44E9"/>
    <w:rsid w:val="00BB4769"/>
    <w:rsid w:val="00BB5F3D"/>
    <w:rsid w:val="00BB73EE"/>
    <w:rsid w:val="00BB7BEE"/>
    <w:rsid w:val="00BC057E"/>
    <w:rsid w:val="00BC11BD"/>
    <w:rsid w:val="00BC1F78"/>
    <w:rsid w:val="00BC2E61"/>
    <w:rsid w:val="00BC5120"/>
    <w:rsid w:val="00BC6784"/>
    <w:rsid w:val="00BC7B0D"/>
    <w:rsid w:val="00BD0B69"/>
    <w:rsid w:val="00BD16C7"/>
    <w:rsid w:val="00BD2174"/>
    <w:rsid w:val="00BD3B02"/>
    <w:rsid w:val="00BD4A6D"/>
    <w:rsid w:val="00BD4B94"/>
    <w:rsid w:val="00BD6E5A"/>
    <w:rsid w:val="00BD72D2"/>
    <w:rsid w:val="00BD762F"/>
    <w:rsid w:val="00BD7B78"/>
    <w:rsid w:val="00BD7C10"/>
    <w:rsid w:val="00BE052B"/>
    <w:rsid w:val="00BE0C6B"/>
    <w:rsid w:val="00BE0CE9"/>
    <w:rsid w:val="00BE146D"/>
    <w:rsid w:val="00BE17A2"/>
    <w:rsid w:val="00BE18D8"/>
    <w:rsid w:val="00BE19A5"/>
    <w:rsid w:val="00BE1C5F"/>
    <w:rsid w:val="00BE2854"/>
    <w:rsid w:val="00BE2AF5"/>
    <w:rsid w:val="00BE2CE4"/>
    <w:rsid w:val="00BE2DFE"/>
    <w:rsid w:val="00BE2ED9"/>
    <w:rsid w:val="00BE30B5"/>
    <w:rsid w:val="00BE359C"/>
    <w:rsid w:val="00BE37E6"/>
    <w:rsid w:val="00BE45B4"/>
    <w:rsid w:val="00BE4915"/>
    <w:rsid w:val="00BE4A25"/>
    <w:rsid w:val="00BE54CA"/>
    <w:rsid w:val="00BE55E9"/>
    <w:rsid w:val="00BE5F3C"/>
    <w:rsid w:val="00BE6A4B"/>
    <w:rsid w:val="00BE6F0C"/>
    <w:rsid w:val="00BE7BCF"/>
    <w:rsid w:val="00BE7E3D"/>
    <w:rsid w:val="00BF0005"/>
    <w:rsid w:val="00BF0C69"/>
    <w:rsid w:val="00BF0EC3"/>
    <w:rsid w:val="00BF0F38"/>
    <w:rsid w:val="00BF2AA4"/>
    <w:rsid w:val="00BF359F"/>
    <w:rsid w:val="00BF3B18"/>
    <w:rsid w:val="00BF3BBD"/>
    <w:rsid w:val="00BF4A66"/>
    <w:rsid w:val="00BF4EAF"/>
    <w:rsid w:val="00BF5AF1"/>
    <w:rsid w:val="00BF5DD6"/>
    <w:rsid w:val="00BF6067"/>
    <w:rsid w:val="00BF6CB2"/>
    <w:rsid w:val="00BF72F0"/>
    <w:rsid w:val="00BF75B2"/>
    <w:rsid w:val="00BF7797"/>
    <w:rsid w:val="00BF7BCA"/>
    <w:rsid w:val="00BF7F63"/>
    <w:rsid w:val="00BF7FB6"/>
    <w:rsid w:val="00C002B8"/>
    <w:rsid w:val="00C00C99"/>
    <w:rsid w:val="00C010E2"/>
    <w:rsid w:val="00C01EF6"/>
    <w:rsid w:val="00C02422"/>
    <w:rsid w:val="00C02596"/>
    <w:rsid w:val="00C029A1"/>
    <w:rsid w:val="00C02AD8"/>
    <w:rsid w:val="00C04841"/>
    <w:rsid w:val="00C049AA"/>
    <w:rsid w:val="00C04C72"/>
    <w:rsid w:val="00C059DE"/>
    <w:rsid w:val="00C076DD"/>
    <w:rsid w:val="00C10ADB"/>
    <w:rsid w:val="00C10AED"/>
    <w:rsid w:val="00C11615"/>
    <w:rsid w:val="00C11731"/>
    <w:rsid w:val="00C11C3F"/>
    <w:rsid w:val="00C1285E"/>
    <w:rsid w:val="00C136A7"/>
    <w:rsid w:val="00C136B4"/>
    <w:rsid w:val="00C13717"/>
    <w:rsid w:val="00C13EEE"/>
    <w:rsid w:val="00C144FB"/>
    <w:rsid w:val="00C14D21"/>
    <w:rsid w:val="00C15058"/>
    <w:rsid w:val="00C151EC"/>
    <w:rsid w:val="00C15FF4"/>
    <w:rsid w:val="00C1650B"/>
    <w:rsid w:val="00C1669D"/>
    <w:rsid w:val="00C16E54"/>
    <w:rsid w:val="00C17060"/>
    <w:rsid w:val="00C1734F"/>
    <w:rsid w:val="00C207CE"/>
    <w:rsid w:val="00C20B08"/>
    <w:rsid w:val="00C21617"/>
    <w:rsid w:val="00C223DE"/>
    <w:rsid w:val="00C22718"/>
    <w:rsid w:val="00C22D06"/>
    <w:rsid w:val="00C23236"/>
    <w:rsid w:val="00C240A2"/>
    <w:rsid w:val="00C24DB3"/>
    <w:rsid w:val="00C251B8"/>
    <w:rsid w:val="00C26E4D"/>
    <w:rsid w:val="00C302D5"/>
    <w:rsid w:val="00C303B5"/>
    <w:rsid w:val="00C30F1C"/>
    <w:rsid w:val="00C3157A"/>
    <w:rsid w:val="00C315AC"/>
    <w:rsid w:val="00C31BCE"/>
    <w:rsid w:val="00C32271"/>
    <w:rsid w:val="00C326B3"/>
    <w:rsid w:val="00C33364"/>
    <w:rsid w:val="00C3389F"/>
    <w:rsid w:val="00C33C0F"/>
    <w:rsid w:val="00C33F38"/>
    <w:rsid w:val="00C34479"/>
    <w:rsid w:val="00C35310"/>
    <w:rsid w:val="00C355FF"/>
    <w:rsid w:val="00C3633D"/>
    <w:rsid w:val="00C363C7"/>
    <w:rsid w:val="00C37266"/>
    <w:rsid w:val="00C41EEB"/>
    <w:rsid w:val="00C42872"/>
    <w:rsid w:val="00C43270"/>
    <w:rsid w:val="00C43899"/>
    <w:rsid w:val="00C4475F"/>
    <w:rsid w:val="00C44AAC"/>
    <w:rsid w:val="00C44D5B"/>
    <w:rsid w:val="00C473C9"/>
    <w:rsid w:val="00C50CFC"/>
    <w:rsid w:val="00C52286"/>
    <w:rsid w:val="00C53A82"/>
    <w:rsid w:val="00C54B40"/>
    <w:rsid w:val="00C54DDC"/>
    <w:rsid w:val="00C54F86"/>
    <w:rsid w:val="00C55A51"/>
    <w:rsid w:val="00C56C5F"/>
    <w:rsid w:val="00C56E54"/>
    <w:rsid w:val="00C57858"/>
    <w:rsid w:val="00C6006E"/>
    <w:rsid w:val="00C604F5"/>
    <w:rsid w:val="00C61AC6"/>
    <w:rsid w:val="00C62F8E"/>
    <w:rsid w:val="00C64A80"/>
    <w:rsid w:val="00C64DB9"/>
    <w:rsid w:val="00C6560F"/>
    <w:rsid w:val="00C66730"/>
    <w:rsid w:val="00C677B4"/>
    <w:rsid w:val="00C72F45"/>
    <w:rsid w:val="00C7438F"/>
    <w:rsid w:val="00C75850"/>
    <w:rsid w:val="00C75DA2"/>
    <w:rsid w:val="00C77F35"/>
    <w:rsid w:val="00C80F00"/>
    <w:rsid w:val="00C81487"/>
    <w:rsid w:val="00C81B5E"/>
    <w:rsid w:val="00C821C3"/>
    <w:rsid w:val="00C82536"/>
    <w:rsid w:val="00C82637"/>
    <w:rsid w:val="00C82832"/>
    <w:rsid w:val="00C82A72"/>
    <w:rsid w:val="00C83158"/>
    <w:rsid w:val="00C84D1E"/>
    <w:rsid w:val="00C85081"/>
    <w:rsid w:val="00C8511C"/>
    <w:rsid w:val="00C8587D"/>
    <w:rsid w:val="00C8649C"/>
    <w:rsid w:val="00C86DAE"/>
    <w:rsid w:val="00C87653"/>
    <w:rsid w:val="00C878A6"/>
    <w:rsid w:val="00C87A63"/>
    <w:rsid w:val="00C907F6"/>
    <w:rsid w:val="00C91804"/>
    <w:rsid w:val="00C91B2A"/>
    <w:rsid w:val="00C91C82"/>
    <w:rsid w:val="00C92750"/>
    <w:rsid w:val="00C92E0F"/>
    <w:rsid w:val="00C92F30"/>
    <w:rsid w:val="00C93493"/>
    <w:rsid w:val="00C93C17"/>
    <w:rsid w:val="00C93D7A"/>
    <w:rsid w:val="00C93DE9"/>
    <w:rsid w:val="00C93E06"/>
    <w:rsid w:val="00C95009"/>
    <w:rsid w:val="00C96068"/>
    <w:rsid w:val="00C96F94"/>
    <w:rsid w:val="00CA0044"/>
    <w:rsid w:val="00CA06F0"/>
    <w:rsid w:val="00CA0A89"/>
    <w:rsid w:val="00CA22FF"/>
    <w:rsid w:val="00CA2E1E"/>
    <w:rsid w:val="00CA2E32"/>
    <w:rsid w:val="00CA3030"/>
    <w:rsid w:val="00CA3496"/>
    <w:rsid w:val="00CA416C"/>
    <w:rsid w:val="00CA4BC0"/>
    <w:rsid w:val="00CA58CD"/>
    <w:rsid w:val="00CA6E31"/>
    <w:rsid w:val="00CA721C"/>
    <w:rsid w:val="00CA72D4"/>
    <w:rsid w:val="00CA75E5"/>
    <w:rsid w:val="00CA7F8B"/>
    <w:rsid w:val="00CB00AF"/>
    <w:rsid w:val="00CB28F7"/>
    <w:rsid w:val="00CB3278"/>
    <w:rsid w:val="00CB3465"/>
    <w:rsid w:val="00CB3853"/>
    <w:rsid w:val="00CB3E15"/>
    <w:rsid w:val="00CB3E70"/>
    <w:rsid w:val="00CB4A2A"/>
    <w:rsid w:val="00CB55B3"/>
    <w:rsid w:val="00CB6112"/>
    <w:rsid w:val="00CB75BC"/>
    <w:rsid w:val="00CC053E"/>
    <w:rsid w:val="00CC0B4B"/>
    <w:rsid w:val="00CC0EB8"/>
    <w:rsid w:val="00CC1623"/>
    <w:rsid w:val="00CC19D0"/>
    <w:rsid w:val="00CC1BC0"/>
    <w:rsid w:val="00CC223E"/>
    <w:rsid w:val="00CC2EB2"/>
    <w:rsid w:val="00CC352D"/>
    <w:rsid w:val="00CC518B"/>
    <w:rsid w:val="00CC59B2"/>
    <w:rsid w:val="00CC702C"/>
    <w:rsid w:val="00CC77EE"/>
    <w:rsid w:val="00CC7A3A"/>
    <w:rsid w:val="00CC7C68"/>
    <w:rsid w:val="00CD0143"/>
    <w:rsid w:val="00CD04F6"/>
    <w:rsid w:val="00CD0D45"/>
    <w:rsid w:val="00CD0FBE"/>
    <w:rsid w:val="00CD40C0"/>
    <w:rsid w:val="00CD50B3"/>
    <w:rsid w:val="00CD5FEB"/>
    <w:rsid w:val="00CD6486"/>
    <w:rsid w:val="00CD691D"/>
    <w:rsid w:val="00CD6F7B"/>
    <w:rsid w:val="00CD74C0"/>
    <w:rsid w:val="00CE01CB"/>
    <w:rsid w:val="00CE0F0B"/>
    <w:rsid w:val="00CE2545"/>
    <w:rsid w:val="00CE25A1"/>
    <w:rsid w:val="00CE317D"/>
    <w:rsid w:val="00CE473A"/>
    <w:rsid w:val="00CE47BA"/>
    <w:rsid w:val="00CE4DFE"/>
    <w:rsid w:val="00CE5863"/>
    <w:rsid w:val="00CE67BF"/>
    <w:rsid w:val="00CE6888"/>
    <w:rsid w:val="00CE786E"/>
    <w:rsid w:val="00CE7D56"/>
    <w:rsid w:val="00CF00EB"/>
    <w:rsid w:val="00CF0CB1"/>
    <w:rsid w:val="00CF14E7"/>
    <w:rsid w:val="00CF2265"/>
    <w:rsid w:val="00CF24CE"/>
    <w:rsid w:val="00CF349B"/>
    <w:rsid w:val="00CF39F7"/>
    <w:rsid w:val="00CF4033"/>
    <w:rsid w:val="00CF4389"/>
    <w:rsid w:val="00CF5071"/>
    <w:rsid w:val="00CF596B"/>
    <w:rsid w:val="00CF64F4"/>
    <w:rsid w:val="00CF65EF"/>
    <w:rsid w:val="00CF698A"/>
    <w:rsid w:val="00CF6B70"/>
    <w:rsid w:val="00CF770E"/>
    <w:rsid w:val="00D012EA"/>
    <w:rsid w:val="00D013CD"/>
    <w:rsid w:val="00D025C7"/>
    <w:rsid w:val="00D0295D"/>
    <w:rsid w:val="00D033CB"/>
    <w:rsid w:val="00D0385B"/>
    <w:rsid w:val="00D043F3"/>
    <w:rsid w:val="00D05063"/>
    <w:rsid w:val="00D05479"/>
    <w:rsid w:val="00D05F47"/>
    <w:rsid w:val="00D06274"/>
    <w:rsid w:val="00D06AEA"/>
    <w:rsid w:val="00D07E4D"/>
    <w:rsid w:val="00D0883E"/>
    <w:rsid w:val="00D110CE"/>
    <w:rsid w:val="00D11234"/>
    <w:rsid w:val="00D11B02"/>
    <w:rsid w:val="00D126B3"/>
    <w:rsid w:val="00D133D2"/>
    <w:rsid w:val="00D14244"/>
    <w:rsid w:val="00D14720"/>
    <w:rsid w:val="00D1519F"/>
    <w:rsid w:val="00D16379"/>
    <w:rsid w:val="00D16742"/>
    <w:rsid w:val="00D16F77"/>
    <w:rsid w:val="00D172E1"/>
    <w:rsid w:val="00D17F02"/>
    <w:rsid w:val="00D201A8"/>
    <w:rsid w:val="00D21772"/>
    <w:rsid w:val="00D21C48"/>
    <w:rsid w:val="00D21CF9"/>
    <w:rsid w:val="00D2348B"/>
    <w:rsid w:val="00D246F0"/>
    <w:rsid w:val="00D24857"/>
    <w:rsid w:val="00D25744"/>
    <w:rsid w:val="00D25CB7"/>
    <w:rsid w:val="00D261CC"/>
    <w:rsid w:val="00D26498"/>
    <w:rsid w:val="00D26551"/>
    <w:rsid w:val="00D26D49"/>
    <w:rsid w:val="00D313E5"/>
    <w:rsid w:val="00D31912"/>
    <w:rsid w:val="00D31BCC"/>
    <w:rsid w:val="00D32503"/>
    <w:rsid w:val="00D32732"/>
    <w:rsid w:val="00D32AE5"/>
    <w:rsid w:val="00D333ED"/>
    <w:rsid w:val="00D33EB3"/>
    <w:rsid w:val="00D340DE"/>
    <w:rsid w:val="00D34684"/>
    <w:rsid w:val="00D35BB3"/>
    <w:rsid w:val="00D360FC"/>
    <w:rsid w:val="00D36105"/>
    <w:rsid w:val="00D369BA"/>
    <w:rsid w:val="00D370CE"/>
    <w:rsid w:val="00D373AB"/>
    <w:rsid w:val="00D406EF"/>
    <w:rsid w:val="00D40C46"/>
    <w:rsid w:val="00D40D8C"/>
    <w:rsid w:val="00D41D5C"/>
    <w:rsid w:val="00D424A3"/>
    <w:rsid w:val="00D42FF1"/>
    <w:rsid w:val="00D44072"/>
    <w:rsid w:val="00D44099"/>
    <w:rsid w:val="00D453C1"/>
    <w:rsid w:val="00D45993"/>
    <w:rsid w:val="00D45E1C"/>
    <w:rsid w:val="00D45F15"/>
    <w:rsid w:val="00D4614C"/>
    <w:rsid w:val="00D467FB"/>
    <w:rsid w:val="00D468CF"/>
    <w:rsid w:val="00D46AC4"/>
    <w:rsid w:val="00D46BB6"/>
    <w:rsid w:val="00D475BD"/>
    <w:rsid w:val="00D4787E"/>
    <w:rsid w:val="00D47BF4"/>
    <w:rsid w:val="00D507AF"/>
    <w:rsid w:val="00D510CE"/>
    <w:rsid w:val="00D51420"/>
    <w:rsid w:val="00D51B89"/>
    <w:rsid w:val="00D51E98"/>
    <w:rsid w:val="00D51FE9"/>
    <w:rsid w:val="00D521AD"/>
    <w:rsid w:val="00D5221B"/>
    <w:rsid w:val="00D52254"/>
    <w:rsid w:val="00D52293"/>
    <w:rsid w:val="00D5229D"/>
    <w:rsid w:val="00D524E7"/>
    <w:rsid w:val="00D525CB"/>
    <w:rsid w:val="00D52DDD"/>
    <w:rsid w:val="00D555E6"/>
    <w:rsid w:val="00D56FB7"/>
    <w:rsid w:val="00D57DC4"/>
    <w:rsid w:val="00D61222"/>
    <w:rsid w:val="00D6285B"/>
    <w:rsid w:val="00D63B73"/>
    <w:rsid w:val="00D64FFA"/>
    <w:rsid w:val="00D66177"/>
    <w:rsid w:val="00D66CDE"/>
    <w:rsid w:val="00D67202"/>
    <w:rsid w:val="00D677AA"/>
    <w:rsid w:val="00D67BBE"/>
    <w:rsid w:val="00D705D5"/>
    <w:rsid w:val="00D7066F"/>
    <w:rsid w:val="00D713B7"/>
    <w:rsid w:val="00D72963"/>
    <w:rsid w:val="00D72E0B"/>
    <w:rsid w:val="00D73230"/>
    <w:rsid w:val="00D7339A"/>
    <w:rsid w:val="00D73ADE"/>
    <w:rsid w:val="00D75DA7"/>
    <w:rsid w:val="00D76B85"/>
    <w:rsid w:val="00D76EF5"/>
    <w:rsid w:val="00D814E6"/>
    <w:rsid w:val="00D81F7B"/>
    <w:rsid w:val="00D82D4E"/>
    <w:rsid w:val="00D83114"/>
    <w:rsid w:val="00D8328E"/>
    <w:rsid w:val="00D84092"/>
    <w:rsid w:val="00D8482A"/>
    <w:rsid w:val="00D84AEC"/>
    <w:rsid w:val="00D853A1"/>
    <w:rsid w:val="00D8550E"/>
    <w:rsid w:val="00D86C7D"/>
    <w:rsid w:val="00D872BE"/>
    <w:rsid w:val="00D873F3"/>
    <w:rsid w:val="00D8746D"/>
    <w:rsid w:val="00D90178"/>
    <w:rsid w:val="00D901A4"/>
    <w:rsid w:val="00D909BE"/>
    <w:rsid w:val="00D933F2"/>
    <w:rsid w:val="00D94C92"/>
    <w:rsid w:val="00D94F94"/>
    <w:rsid w:val="00D95170"/>
    <w:rsid w:val="00D95BB0"/>
    <w:rsid w:val="00D95F0E"/>
    <w:rsid w:val="00D9640E"/>
    <w:rsid w:val="00D964D8"/>
    <w:rsid w:val="00D96BEB"/>
    <w:rsid w:val="00D96DBA"/>
    <w:rsid w:val="00D9759E"/>
    <w:rsid w:val="00D97BBE"/>
    <w:rsid w:val="00D97D1E"/>
    <w:rsid w:val="00DA030F"/>
    <w:rsid w:val="00DA0808"/>
    <w:rsid w:val="00DA0D31"/>
    <w:rsid w:val="00DA211C"/>
    <w:rsid w:val="00DA230B"/>
    <w:rsid w:val="00DA27AC"/>
    <w:rsid w:val="00DA315B"/>
    <w:rsid w:val="00DA3CDB"/>
    <w:rsid w:val="00DA3E3F"/>
    <w:rsid w:val="00DA41DC"/>
    <w:rsid w:val="00DA45A4"/>
    <w:rsid w:val="00DA4EA6"/>
    <w:rsid w:val="00DA5E3D"/>
    <w:rsid w:val="00DA5F9E"/>
    <w:rsid w:val="00DA677D"/>
    <w:rsid w:val="00DB0D89"/>
    <w:rsid w:val="00DB2314"/>
    <w:rsid w:val="00DB3694"/>
    <w:rsid w:val="00DB3F47"/>
    <w:rsid w:val="00DB4B21"/>
    <w:rsid w:val="00DB5111"/>
    <w:rsid w:val="00DB5E55"/>
    <w:rsid w:val="00DB74D9"/>
    <w:rsid w:val="00DB79C5"/>
    <w:rsid w:val="00DB7CCE"/>
    <w:rsid w:val="00DC0053"/>
    <w:rsid w:val="00DC0B70"/>
    <w:rsid w:val="00DC2401"/>
    <w:rsid w:val="00DC2705"/>
    <w:rsid w:val="00DC2DAF"/>
    <w:rsid w:val="00DC3262"/>
    <w:rsid w:val="00DC4FEE"/>
    <w:rsid w:val="00DC541C"/>
    <w:rsid w:val="00DC5575"/>
    <w:rsid w:val="00DC58C9"/>
    <w:rsid w:val="00DC66B1"/>
    <w:rsid w:val="00DC698B"/>
    <w:rsid w:val="00DC6D5B"/>
    <w:rsid w:val="00DC6F6D"/>
    <w:rsid w:val="00DC761B"/>
    <w:rsid w:val="00DC782C"/>
    <w:rsid w:val="00DC7E3E"/>
    <w:rsid w:val="00DCEE89"/>
    <w:rsid w:val="00DD02AA"/>
    <w:rsid w:val="00DD051C"/>
    <w:rsid w:val="00DD0612"/>
    <w:rsid w:val="00DD0AFC"/>
    <w:rsid w:val="00DD19B8"/>
    <w:rsid w:val="00DD201F"/>
    <w:rsid w:val="00DD49C7"/>
    <w:rsid w:val="00DD51B2"/>
    <w:rsid w:val="00DD542A"/>
    <w:rsid w:val="00DD55BD"/>
    <w:rsid w:val="00DD5ADC"/>
    <w:rsid w:val="00DD6662"/>
    <w:rsid w:val="00DD6F1A"/>
    <w:rsid w:val="00DD7154"/>
    <w:rsid w:val="00DD7D1A"/>
    <w:rsid w:val="00DE18D6"/>
    <w:rsid w:val="00DE195B"/>
    <w:rsid w:val="00DE1EAC"/>
    <w:rsid w:val="00DE2E3C"/>
    <w:rsid w:val="00DE2FB9"/>
    <w:rsid w:val="00DE33FA"/>
    <w:rsid w:val="00DE38F3"/>
    <w:rsid w:val="00DE404E"/>
    <w:rsid w:val="00DE4EA6"/>
    <w:rsid w:val="00DE55E6"/>
    <w:rsid w:val="00DE5BBD"/>
    <w:rsid w:val="00DE6274"/>
    <w:rsid w:val="00DE69E9"/>
    <w:rsid w:val="00DE733B"/>
    <w:rsid w:val="00DE7524"/>
    <w:rsid w:val="00DE7995"/>
    <w:rsid w:val="00DF0C34"/>
    <w:rsid w:val="00DF1367"/>
    <w:rsid w:val="00DF17EB"/>
    <w:rsid w:val="00DF1C43"/>
    <w:rsid w:val="00DF1CBE"/>
    <w:rsid w:val="00DF21F7"/>
    <w:rsid w:val="00DF2F14"/>
    <w:rsid w:val="00DF3A67"/>
    <w:rsid w:val="00DF5389"/>
    <w:rsid w:val="00DF577A"/>
    <w:rsid w:val="00DF5A8A"/>
    <w:rsid w:val="00DF688D"/>
    <w:rsid w:val="00E00446"/>
    <w:rsid w:val="00E005C4"/>
    <w:rsid w:val="00E01A9E"/>
    <w:rsid w:val="00E01EB2"/>
    <w:rsid w:val="00E02046"/>
    <w:rsid w:val="00E02EDD"/>
    <w:rsid w:val="00E03050"/>
    <w:rsid w:val="00E033D7"/>
    <w:rsid w:val="00E03712"/>
    <w:rsid w:val="00E04D31"/>
    <w:rsid w:val="00E05A64"/>
    <w:rsid w:val="00E06340"/>
    <w:rsid w:val="00E10907"/>
    <w:rsid w:val="00E10FCC"/>
    <w:rsid w:val="00E12831"/>
    <w:rsid w:val="00E12D32"/>
    <w:rsid w:val="00E12F56"/>
    <w:rsid w:val="00E12F8C"/>
    <w:rsid w:val="00E137BE"/>
    <w:rsid w:val="00E13B04"/>
    <w:rsid w:val="00E14B3C"/>
    <w:rsid w:val="00E14BC5"/>
    <w:rsid w:val="00E15098"/>
    <w:rsid w:val="00E15F71"/>
    <w:rsid w:val="00E16267"/>
    <w:rsid w:val="00E16C27"/>
    <w:rsid w:val="00E174BC"/>
    <w:rsid w:val="00E17513"/>
    <w:rsid w:val="00E21122"/>
    <w:rsid w:val="00E218A1"/>
    <w:rsid w:val="00E21CC9"/>
    <w:rsid w:val="00E21FCC"/>
    <w:rsid w:val="00E227B4"/>
    <w:rsid w:val="00E22A12"/>
    <w:rsid w:val="00E22BD3"/>
    <w:rsid w:val="00E23D2A"/>
    <w:rsid w:val="00E23E9C"/>
    <w:rsid w:val="00E249C3"/>
    <w:rsid w:val="00E25F62"/>
    <w:rsid w:val="00E26432"/>
    <w:rsid w:val="00E26493"/>
    <w:rsid w:val="00E26C19"/>
    <w:rsid w:val="00E27EF1"/>
    <w:rsid w:val="00E27F14"/>
    <w:rsid w:val="00E2B659"/>
    <w:rsid w:val="00E301F1"/>
    <w:rsid w:val="00E30C2D"/>
    <w:rsid w:val="00E30FF4"/>
    <w:rsid w:val="00E327BE"/>
    <w:rsid w:val="00E32B3D"/>
    <w:rsid w:val="00E32CAB"/>
    <w:rsid w:val="00E32D37"/>
    <w:rsid w:val="00E32E54"/>
    <w:rsid w:val="00E33923"/>
    <w:rsid w:val="00E33A79"/>
    <w:rsid w:val="00E3455F"/>
    <w:rsid w:val="00E35A1F"/>
    <w:rsid w:val="00E35AE6"/>
    <w:rsid w:val="00E363F0"/>
    <w:rsid w:val="00E37DB1"/>
    <w:rsid w:val="00E40CEB"/>
    <w:rsid w:val="00E41327"/>
    <w:rsid w:val="00E41A17"/>
    <w:rsid w:val="00E432AD"/>
    <w:rsid w:val="00E43664"/>
    <w:rsid w:val="00E43783"/>
    <w:rsid w:val="00E43CDB"/>
    <w:rsid w:val="00E44974"/>
    <w:rsid w:val="00E44D5D"/>
    <w:rsid w:val="00E457BF"/>
    <w:rsid w:val="00E4628E"/>
    <w:rsid w:val="00E463EE"/>
    <w:rsid w:val="00E47194"/>
    <w:rsid w:val="00E475B5"/>
    <w:rsid w:val="00E5119A"/>
    <w:rsid w:val="00E511E2"/>
    <w:rsid w:val="00E513F7"/>
    <w:rsid w:val="00E52280"/>
    <w:rsid w:val="00E527D4"/>
    <w:rsid w:val="00E530BF"/>
    <w:rsid w:val="00E5336C"/>
    <w:rsid w:val="00E537E0"/>
    <w:rsid w:val="00E54FAB"/>
    <w:rsid w:val="00E56062"/>
    <w:rsid w:val="00E56BFF"/>
    <w:rsid w:val="00E56D1B"/>
    <w:rsid w:val="00E56FDC"/>
    <w:rsid w:val="00E576DF"/>
    <w:rsid w:val="00E601D2"/>
    <w:rsid w:val="00E60E5D"/>
    <w:rsid w:val="00E612A4"/>
    <w:rsid w:val="00E6180D"/>
    <w:rsid w:val="00E633CE"/>
    <w:rsid w:val="00E641F1"/>
    <w:rsid w:val="00E64200"/>
    <w:rsid w:val="00E6579E"/>
    <w:rsid w:val="00E66099"/>
    <w:rsid w:val="00E66288"/>
    <w:rsid w:val="00E6770F"/>
    <w:rsid w:val="00E700F1"/>
    <w:rsid w:val="00E7070E"/>
    <w:rsid w:val="00E72777"/>
    <w:rsid w:val="00E73900"/>
    <w:rsid w:val="00E73AD2"/>
    <w:rsid w:val="00E73B60"/>
    <w:rsid w:val="00E741C0"/>
    <w:rsid w:val="00E74307"/>
    <w:rsid w:val="00E746F6"/>
    <w:rsid w:val="00E75101"/>
    <w:rsid w:val="00E756A0"/>
    <w:rsid w:val="00E76F26"/>
    <w:rsid w:val="00E8109D"/>
    <w:rsid w:val="00E81E7F"/>
    <w:rsid w:val="00E823EE"/>
    <w:rsid w:val="00E82461"/>
    <w:rsid w:val="00E8252B"/>
    <w:rsid w:val="00E8272E"/>
    <w:rsid w:val="00E8281D"/>
    <w:rsid w:val="00E8312B"/>
    <w:rsid w:val="00E86851"/>
    <w:rsid w:val="00E87662"/>
    <w:rsid w:val="00E8778A"/>
    <w:rsid w:val="00E901E0"/>
    <w:rsid w:val="00E90723"/>
    <w:rsid w:val="00E909CD"/>
    <w:rsid w:val="00E91649"/>
    <w:rsid w:val="00E91C60"/>
    <w:rsid w:val="00E93089"/>
    <w:rsid w:val="00E94B17"/>
    <w:rsid w:val="00E95EF6"/>
    <w:rsid w:val="00E965EC"/>
    <w:rsid w:val="00E96D72"/>
    <w:rsid w:val="00E96EE7"/>
    <w:rsid w:val="00E97414"/>
    <w:rsid w:val="00EA069D"/>
    <w:rsid w:val="00EA0900"/>
    <w:rsid w:val="00EA1D17"/>
    <w:rsid w:val="00EA231A"/>
    <w:rsid w:val="00EA2334"/>
    <w:rsid w:val="00EA24A5"/>
    <w:rsid w:val="00EA334E"/>
    <w:rsid w:val="00EA35A4"/>
    <w:rsid w:val="00EA3867"/>
    <w:rsid w:val="00EA4A8B"/>
    <w:rsid w:val="00EA4E52"/>
    <w:rsid w:val="00EA4EEA"/>
    <w:rsid w:val="00EA6558"/>
    <w:rsid w:val="00EB0C5E"/>
    <w:rsid w:val="00EB1A32"/>
    <w:rsid w:val="00EB2338"/>
    <w:rsid w:val="00EB2570"/>
    <w:rsid w:val="00EB2B30"/>
    <w:rsid w:val="00EB36C9"/>
    <w:rsid w:val="00EB479E"/>
    <w:rsid w:val="00EB6330"/>
    <w:rsid w:val="00EB6C51"/>
    <w:rsid w:val="00EB764A"/>
    <w:rsid w:val="00EB7C50"/>
    <w:rsid w:val="00EC088E"/>
    <w:rsid w:val="00EC0A53"/>
    <w:rsid w:val="00EC1247"/>
    <w:rsid w:val="00EC17E2"/>
    <w:rsid w:val="00EC18D3"/>
    <w:rsid w:val="00EC1B30"/>
    <w:rsid w:val="00EC26CF"/>
    <w:rsid w:val="00EC3CF4"/>
    <w:rsid w:val="00EC475C"/>
    <w:rsid w:val="00EC4AE2"/>
    <w:rsid w:val="00EC5564"/>
    <w:rsid w:val="00EC57CA"/>
    <w:rsid w:val="00EC5AAF"/>
    <w:rsid w:val="00EC7093"/>
    <w:rsid w:val="00EC785B"/>
    <w:rsid w:val="00EC7AB2"/>
    <w:rsid w:val="00EC7E00"/>
    <w:rsid w:val="00ED02B8"/>
    <w:rsid w:val="00ED0408"/>
    <w:rsid w:val="00ED078A"/>
    <w:rsid w:val="00ED2549"/>
    <w:rsid w:val="00ED2EB4"/>
    <w:rsid w:val="00ED3AB9"/>
    <w:rsid w:val="00ED5559"/>
    <w:rsid w:val="00ED69C0"/>
    <w:rsid w:val="00ED7954"/>
    <w:rsid w:val="00ED7BAF"/>
    <w:rsid w:val="00EE0826"/>
    <w:rsid w:val="00EE161E"/>
    <w:rsid w:val="00EE19D2"/>
    <w:rsid w:val="00EE1C5A"/>
    <w:rsid w:val="00EE2731"/>
    <w:rsid w:val="00EE460E"/>
    <w:rsid w:val="00EE469A"/>
    <w:rsid w:val="00EE4BF6"/>
    <w:rsid w:val="00EE5164"/>
    <w:rsid w:val="00EE5566"/>
    <w:rsid w:val="00EE7545"/>
    <w:rsid w:val="00EE7895"/>
    <w:rsid w:val="00EF0ED2"/>
    <w:rsid w:val="00EF0F16"/>
    <w:rsid w:val="00EF12DF"/>
    <w:rsid w:val="00EF18D6"/>
    <w:rsid w:val="00EF40D3"/>
    <w:rsid w:val="00EF4A0E"/>
    <w:rsid w:val="00EF5428"/>
    <w:rsid w:val="00EF650B"/>
    <w:rsid w:val="00EF71BB"/>
    <w:rsid w:val="00EF7799"/>
    <w:rsid w:val="00EF7CF3"/>
    <w:rsid w:val="00F00437"/>
    <w:rsid w:val="00F030C9"/>
    <w:rsid w:val="00F04AAC"/>
    <w:rsid w:val="00F05458"/>
    <w:rsid w:val="00F06293"/>
    <w:rsid w:val="00F07191"/>
    <w:rsid w:val="00F10592"/>
    <w:rsid w:val="00F111DA"/>
    <w:rsid w:val="00F11279"/>
    <w:rsid w:val="00F113AF"/>
    <w:rsid w:val="00F13A15"/>
    <w:rsid w:val="00F13C2F"/>
    <w:rsid w:val="00F145F2"/>
    <w:rsid w:val="00F14C14"/>
    <w:rsid w:val="00F14D2A"/>
    <w:rsid w:val="00F14DFE"/>
    <w:rsid w:val="00F14FDF"/>
    <w:rsid w:val="00F1591D"/>
    <w:rsid w:val="00F16953"/>
    <w:rsid w:val="00F17CC6"/>
    <w:rsid w:val="00F21ABB"/>
    <w:rsid w:val="00F23629"/>
    <w:rsid w:val="00F23637"/>
    <w:rsid w:val="00F24045"/>
    <w:rsid w:val="00F241BF"/>
    <w:rsid w:val="00F24388"/>
    <w:rsid w:val="00F24D8C"/>
    <w:rsid w:val="00F24E3A"/>
    <w:rsid w:val="00F25133"/>
    <w:rsid w:val="00F2540F"/>
    <w:rsid w:val="00F2554D"/>
    <w:rsid w:val="00F25E55"/>
    <w:rsid w:val="00F25E57"/>
    <w:rsid w:val="00F264AD"/>
    <w:rsid w:val="00F27081"/>
    <w:rsid w:val="00F30035"/>
    <w:rsid w:val="00F3094B"/>
    <w:rsid w:val="00F30A5B"/>
    <w:rsid w:val="00F30BE9"/>
    <w:rsid w:val="00F3139A"/>
    <w:rsid w:val="00F31D04"/>
    <w:rsid w:val="00F31ECB"/>
    <w:rsid w:val="00F32389"/>
    <w:rsid w:val="00F32E11"/>
    <w:rsid w:val="00F3536E"/>
    <w:rsid w:val="00F36020"/>
    <w:rsid w:val="00F364C3"/>
    <w:rsid w:val="00F37333"/>
    <w:rsid w:val="00F40A12"/>
    <w:rsid w:val="00F40BD2"/>
    <w:rsid w:val="00F413BC"/>
    <w:rsid w:val="00F4313F"/>
    <w:rsid w:val="00F43E70"/>
    <w:rsid w:val="00F43EC3"/>
    <w:rsid w:val="00F43F9A"/>
    <w:rsid w:val="00F441E6"/>
    <w:rsid w:val="00F446CD"/>
    <w:rsid w:val="00F447A5"/>
    <w:rsid w:val="00F44881"/>
    <w:rsid w:val="00F4568E"/>
    <w:rsid w:val="00F45A91"/>
    <w:rsid w:val="00F46443"/>
    <w:rsid w:val="00F465E2"/>
    <w:rsid w:val="00F47626"/>
    <w:rsid w:val="00F47C8E"/>
    <w:rsid w:val="00F50B24"/>
    <w:rsid w:val="00F5163B"/>
    <w:rsid w:val="00F5197B"/>
    <w:rsid w:val="00F52713"/>
    <w:rsid w:val="00F528C0"/>
    <w:rsid w:val="00F53242"/>
    <w:rsid w:val="00F53EBA"/>
    <w:rsid w:val="00F53EEE"/>
    <w:rsid w:val="00F546EE"/>
    <w:rsid w:val="00F55716"/>
    <w:rsid w:val="00F55E9D"/>
    <w:rsid w:val="00F57C3F"/>
    <w:rsid w:val="00F607EC"/>
    <w:rsid w:val="00F62101"/>
    <w:rsid w:val="00F6294B"/>
    <w:rsid w:val="00F62A26"/>
    <w:rsid w:val="00F62E22"/>
    <w:rsid w:val="00F62EA6"/>
    <w:rsid w:val="00F633DB"/>
    <w:rsid w:val="00F6384A"/>
    <w:rsid w:val="00F64009"/>
    <w:rsid w:val="00F64354"/>
    <w:rsid w:val="00F65065"/>
    <w:rsid w:val="00F65702"/>
    <w:rsid w:val="00F665DF"/>
    <w:rsid w:val="00F672F1"/>
    <w:rsid w:val="00F67511"/>
    <w:rsid w:val="00F67568"/>
    <w:rsid w:val="00F6CF5F"/>
    <w:rsid w:val="00F70BAC"/>
    <w:rsid w:val="00F70CBB"/>
    <w:rsid w:val="00F7146C"/>
    <w:rsid w:val="00F71471"/>
    <w:rsid w:val="00F71533"/>
    <w:rsid w:val="00F71BD5"/>
    <w:rsid w:val="00F71CB6"/>
    <w:rsid w:val="00F7281F"/>
    <w:rsid w:val="00F72852"/>
    <w:rsid w:val="00F72A77"/>
    <w:rsid w:val="00F74BD9"/>
    <w:rsid w:val="00F74C41"/>
    <w:rsid w:val="00F75400"/>
    <w:rsid w:val="00F75931"/>
    <w:rsid w:val="00F76DC1"/>
    <w:rsid w:val="00F7716C"/>
    <w:rsid w:val="00F77DE1"/>
    <w:rsid w:val="00F80164"/>
    <w:rsid w:val="00F8043B"/>
    <w:rsid w:val="00F80EAF"/>
    <w:rsid w:val="00F8183B"/>
    <w:rsid w:val="00F81FB1"/>
    <w:rsid w:val="00F82D14"/>
    <w:rsid w:val="00F82E7E"/>
    <w:rsid w:val="00F834E1"/>
    <w:rsid w:val="00F8383B"/>
    <w:rsid w:val="00F84D5E"/>
    <w:rsid w:val="00F84FC2"/>
    <w:rsid w:val="00F85087"/>
    <w:rsid w:val="00F85711"/>
    <w:rsid w:val="00F85F4F"/>
    <w:rsid w:val="00F86CCB"/>
    <w:rsid w:val="00F87250"/>
    <w:rsid w:val="00F87321"/>
    <w:rsid w:val="00F87D0B"/>
    <w:rsid w:val="00F908AD"/>
    <w:rsid w:val="00F91688"/>
    <w:rsid w:val="00F93CDC"/>
    <w:rsid w:val="00F954AB"/>
    <w:rsid w:val="00F95899"/>
    <w:rsid w:val="00F96609"/>
    <w:rsid w:val="00F96D5A"/>
    <w:rsid w:val="00F97980"/>
    <w:rsid w:val="00FA0BF9"/>
    <w:rsid w:val="00FA1597"/>
    <w:rsid w:val="00FA2E88"/>
    <w:rsid w:val="00FA2FE7"/>
    <w:rsid w:val="00FA36BF"/>
    <w:rsid w:val="00FA3A53"/>
    <w:rsid w:val="00FA3F3B"/>
    <w:rsid w:val="00FA4E5D"/>
    <w:rsid w:val="00FA4F92"/>
    <w:rsid w:val="00FA559F"/>
    <w:rsid w:val="00FA5FF8"/>
    <w:rsid w:val="00FA603B"/>
    <w:rsid w:val="00FB1148"/>
    <w:rsid w:val="00FB2339"/>
    <w:rsid w:val="00FB258F"/>
    <w:rsid w:val="00FB28D8"/>
    <w:rsid w:val="00FB3D43"/>
    <w:rsid w:val="00FB438E"/>
    <w:rsid w:val="00FB51F8"/>
    <w:rsid w:val="00FB5652"/>
    <w:rsid w:val="00FB5AAA"/>
    <w:rsid w:val="00FB5FF7"/>
    <w:rsid w:val="00FB60C5"/>
    <w:rsid w:val="00FB6394"/>
    <w:rsid w:val="00FB6884"/>
    <w:rsid w:val="00FB6D33"/>
    <w:rsid w:val="00FB6EC6"/>
    <w:rsid w:val="00FB765D"/>
    <w:rsid w:val="00FB7C3F"/>
    <w:rsid w:val="00FB7C88"/>
    <w:rsid w:val="00FC043C"/>
    <w:rsid w:val="00FC0BF7"/>
    <w:rsid w:val="00FC0F6A"/>
    <w:rsid w:val="00FC1A20"/>
    <w:rsid w:val="00FC1C92"/>
    <w:rsid w:val="00FC1D3D"/>
    <w:rsid w:val="00FC3B67"/>
    <w:rsid w:val="00FC3E4F"/>
    <w:rsid w:val="00FC44F7"/>
    <w:rsid w:val="00FC4F31"/>
    <w:rsid w:val="00FC505A"/>
    <w:rsid w:val="00FC57B1"/>
    <w:rsid w:val="00FC58BA"/>
    <w:rsid w:val="00FC5AC1"/>
    <w:rsid w:val="00FC5B85"/>
    <w:rsid w:val="00FC5CE8"/>
    <w:rsid w:val="00FC5D76"/>
    <w:rsid w:val="00FC6C39"/>
    <w:rsid w:val="00FC7BC3"/>
    <w:rsid w:val="00FC7F39"/>
    <w:rsid w:val="00FD006F"/>
    <w:rsid w:val="00FD047F"/>
    <w:rsid w:val="00FD2229"/>
    <w:rsid w:val="00FD22EB"/>
    <w:rsid w:val="00FD258F"/>
    <w:rsid w:val="00FD2801"/>
    <w:rsid w:val="00FD3034"/>
    <w:rsid w:val="00FD466C"/>
    <w:rsid w:val="00FD496F"/>
    <w:rsid w:val="00FD4AA8"/>
    <w:rsid w:val="00FD4AD0"/>
    <w:rsid w:val="00FD4FCC"/>
    <w:rsid w:val="00FD50BB"/>
    <w:rsid w:val="00FD5A2F"/>
    <w:rsid w:val="00FD6DF4"/>
    <w:rsid w:val="00FD76EC"/>
    <w:rsid w:val="00FD7A2C"/>
    <w:rsid w:val="00FE207F"/>
    <w:rsid w:val="00FE26E4"/>
    <w:rsid w:val="00FE26EF"/>
    <w:rsid w:val="00FE2A91"/>
    <w:rsid w:val="00FE5029"/>
    <w:rsid w:val="00FE5032"/>
    <w:rsid w:val="00FE65ED"/>
    <w:rsid w:val="00FE6675"/>
    <w:rsid w:val="00FE7160"/>
    <w:rsid w:val="00FF0690"/>
    <w:rsid w:val="00FF1275"/>
    <w:rsid w:val="00FF1701"/>
    <w:rsid w:val="00FF25C8"/>
    <w:rsid w:val="00FF3076"/>
    <w:rsid w:val="00FF3380"/>
    <w:rsid w:val="00FF3A89"/>
    <w:rsid w:val="00FF44AA"/>
    <w:rsid w:val="00FF50CA"/>
    <w:rsid w:val="00FF565E"/>
    <w:rsid w:val="00FF5798"/>
    <w:rsid w:val="00FF59FD"/>
    <w:rsid w:val="00FF64D1"/>
    <w:rsid w:val="00FF7613"/>
    <w:rsid w:val="0104353E"/>
    <w:rsid w:val="01108132"/>
    <w:rsid w:val="01184E0F"/>
    <w:rsid w:val="011CB848"/>
    <w:rsid w:val="012220C3"/>
    <w:rsid w:val="0131FFCF"/>
    <w:rsid w:val="015A0677"/>
    <w:rsid w:val="016795DB"/>
    <w:rsid w:val="016AD9CE"/>
    <w:rsid w:val="017C671F"/>
    <w:rsid w:val="01ADABA7"/>
    <w:rsid w:val="01BA4975"/>
    <w:rsid w:val="01BB01B0"/>
    <w:rsid w:val="01BC77E7"/>
    <w:rsid w:val="01C2ED2F"/>
    <w:rsid w:val="01C7BC47"/>
    <w:rsid w:val="01D1D060"/>
    <w:rsid w:val="01D844EE"/>
    <w:rsid w:val="01EEF714"/>
    <w:rsid w:val="020A1D6E"/>
    <w:rsid w:val="0226C7D5"/>
    <w:rsid w:val="023C51D8"/>
    <w:rsid w:val="02473B89"/>
    <w:rsid w:val="0249C769"/>
    <w:rsid w:val="0252D3D0"/>
    <w:rsid w:val="025CE1A6"/>
    <w:rsid w:val="025F0877"/>
    <w:rsid w:val="026C5F90"/>
    <w:rsid w:val="02724927"/>
    <w:rsid w:val="02812D72"/>
    <w:rsid w:val="02A7D4A4"/>
    <w:rsid w:val="02B2459D"/>
    <w:rsid w:val="02C07223"/>
    <w:rsid w:val="02C5CE82"/>
    <w:rsid w:val="02CD0EDB"/>
    <w:rsid w:val="02CE0E3B"/>
    <w:rsid w:val="02CF505E"/>
    <w:rsid w:val="02D78C17"/>
    <w:rsid w:val="02DE7E96"/>
    <w:rsid w:val="02F6495A"/>
    <w:rsid w:val="02F6D21A"/>
    <w:rsid w:val="02FD3486"/>
    <w:rsid w:val="03167524"/>
    <w:rsid w:val="03212FC9"/>
    <w:rsid w:val="03251ACD"/>
    <w:rsid w:val="0326BE74"/>
    <w:rsid w:val="0329DB0A"/>
    <w:rsid w:val="032A3208"/>
    <w:rsid w:val="0355EF33"/>
    <w:rsid w:val="036097BF"/>
    <w:rsid w:val="0364CE9E"/>
    <w:rsid w:val="03699657"/>
    <w:rsid w:val="0381C7D7"/>
    <w:rsid w:val="038A3A52"/>
    <w:rsid w:val="038A6DD6"/>
    <w:rsid w:val="038CA5AC"/>
    <w:rsid w:val="039AAC1E"/>
    <w:rsid w:val="03A36A7C"/>
    <w:rsid w:val="03A91378"/>
    <w:rsid w:val="03BAB643"/>
    <w:rsid w:val="03BC4D30"/>
    <w:rsid w:val="03C3C6CD"/>
    <w:rsid w:val="03CCE8DC"/>
    <w:rsid w:val="03D480B0"/>
    <w:rsid w:val="03D756CB"/>
    <w:rsid w:val="03DCC3E0"/>
    <w:rsid w:val="03E00E8B"/>
    <w:rsid w:val="03E0CCB2"/>
    <w:rsid w:val="03FF64D8"/>
    <w:rsid w:val="04019807"/>
    <w:rsid w:val="040263E3"/>
    <w:rsid w:val="040E8BF4"/>
    <w:rsid w:val="0410838F"/>
    <w:rsid w:val="0412CB82"/>
    <w:rsid w:val="0425195B"/>
    <w:rsid w:val="0427CA04"/>
    <w:rsid w:val="042AFBE8"/>
    <w:rsid w:val="042EB7E2"/>
    <w:rsid w:val="042F0135"/>
    <w:rsid w:val="0435D0C7"/>
    <w:rsid w:val="0441CB21"/>
    <w:rsid w:val="04453EAA"/>
    <w:rsid w:val="0449ED3C"/>
    <w:rsid w:val="04508FCC"/>
    <w:rsid w:val="0456077B"/>
    <w:rsid w:val="046F6B01"/>
    <w:rsid w:val="047C1777"/>
    <w:rsid w:val="04812CAF"/>
    <w:rsid w:val="04895500"/>
    <w:rsid w:val="048DA4C8"/>
    <w:rsid w:val="049F06DD"/>
    <w:rsid w:val="04A6E5BF"/>
    <w:rsid w:val="04ADFE21"/>
    <w:rsid w:val="04BEF8EE"/>
    <w:rsid w:val="04C9E4E3"/>
    <w:rsid w:val="04E44CCF"/>
    <w:rsid w:val="04E7BF83"/>
    <w:rsid w:val="04F09B93"/>
    <w:rsid w:val="04F8FA5A"/>
    <w:rsid w:val="05057B5F"/>
    <w:rsid w:val="051E4298"/>
    <w:rsid w:val="0528A6AF"/>
    <w:rsid w:val="053014E7"/>
    <w:rsid w:val="053EE3CD"/>
    <w:rsid w:val="05465DEA"/>
    <w:rsid w:val="0548A419"/>
    <w:rsid w:val="05525FED"/>
    <w:rsid w:val="05587179"/>
    <w:rsid w:val="0559DD99"/>
    <w:rsid w:val="055D1D19"/>
    <w:rsid w:val="0562D91B"/>
    <w:rsid w:val="056483DF"/>
    <w:rsid w:val="056BF36C"/>
    <w:rsid w:val="0572D8F2"/>
    <w:rsid w:val="0572DC46"/>
    <w:rsid w:val="057A11AD"/>
    <w:rsid w:val="057E3B4E"/>
    <w:rsid w:val="05809D72"/>
    <w:rsid w:val="0591AF9B"/>
    <w:rsid w:val="05936E4F"/>
    <w:rsid w:val="05AE532F"/>
    <w:rsid w:val="05B8C156"/>
    <w:rsid w:val="05C3F761"/>
    <w:rsid w:val="05C8D5A6"/>
    <w:rsid w:val="05D405BC"/>
    <w:rsid w:val="05E08DBE"/>
    <w:rsid w:val="05EA3370"/>
    <w:rsid w:val="05EE2695"/>
    <w:rsid w:val="05F0903B"/>
    <w:rsid w:val="05F555D4"/>
    <w:rsid w:val="05F8A97B"/>
    <w:rsid w:val="05FA7256"/>
    <w:rsid w:val="05FD4398"/>
    <w:rsid w:val="060B5D61"/>
    <w:rsid w:val="060BD799"/>
    <w:rsid w:val="06239976"/>
    <w:rsid w:val="06268B21"/>
    <w:rsid w:val="062C7528"/>
    <w:rsid w:val="0631B302"/>
    <w:rsid w:val="063646F7"/>
    <w:rsid w:val="0636CE5F"/>
    <w:rsid w:val="06402D9B"/>
    <w:rsid w:val="065071EE"/>
    <w:rsid w:val="06545EA7"/>
    <w:rsid w:val="065AB6BB"/>
    <w:rsid w:val="065D8F65"/>
    <w:rsid w:val="066014FA"/>
    <w:rsid w:val="0673ED35"/>
    <w:rsid w:val="0677DB2A"/>
    <w:rsid w:val="06AA4784"/>
    <w:rsid w:val="06D07A00"/>
    <w:rsid w:val="06DC085A"/>
    <w:rsid w:val="06E77522"/>
    <w:rsid w:val="06ED4853"/>
    <w:rsid w:val="06FD4C57"/>
    <w:rsid w:val="070DCEB5"/>
    <w:rsid w:val="071E403E"/>
    <w:rsid w:val="07209120"/>
    <w:rsid w:val="0722F333"/>
    <w:rsid w:val="0726162E"/>
    <w:rsid w:val="072B9955"/>
    <w:rsid w:val="072E2396"/>
    <w:rsid w:val="07309DBF"/>
    <w:rsid w:val="073F15DF"/>
    <w:rsid w:val="073F8A9D"/>
    <w:rsid w:val="0742A227"/>
    <w:rsid w:val="0744D95D"/>
    <w:rsid w:val="074BED62"/>
    <w:rsid w:val="0756B156"/>
    <w:rsid w:val="075808CD"/>
    <w:rsid w:val="07602B3A"/>
    <w:rsid w:val="0766245A"/>
    <w:rsid w:val="07755BFF"/>
    <w:rsid w:val="07764303"/>
    <w:rsid w:val="077FB723"/>
    <w:rsid w:val="07A6A71C"/>
    <w:rsid w:val="07B3199C"/>
    <w:rsid w:val="07D403A1"/>
    <w:rsid w:val="07EADF55"/>
    <w:rsid w:val="07F2DE2A"/>
    <w:rsid w:val="07F81319"/>
    <w:rsid w:val="07FD705A"/>
    <w:rsid w:val="07FED574"/>
    <w:rsid w:val="08135869"/>
    <w:rsid w:val="0813B620"/>
    <w:rsid w:val="082318C9"/>
    <w:rsid w:val="082A8883"/>
    <w:rsid w:val="08379EA2"/>
    <w:rsid w:val="0838A421"/>
    <w:rsid w:val="083C2F9D"/>
    <w:rsid w:val="08587A3E"/>
    <w:rsid w:val="085B7300"/>
    <w:rsid w:val="085F5071"/>
    <w:rsid w:val="08655A4E"/>
    <w:rsid w:val="0874DADC"/>
    <w:rsid w:val="088517FC"/>
    <w:rsid w:val="0887D693"/>
    <w:rsid w:val="088FF0DF"/>
    <w:rsid w:val="08A1CAB5"/>
    <w:rsid w:val="08AB27EA"/>
    <w:rsid w:val="08B537C9"/>
    <w:rsid w:val="08C019AC"/>
    <w:rsid w:val="08CE1F14"/>
    <w:rsid w:val="08E598B8"/>
    <w:rsid w:val="08E8A1B8"/>
    <w:rsid w:val="08FCEFF7"/>
    <w:rsid w:val="0904FDAD"/>
    <w:rsid w:val="09065828"/>
    <w:rsid w:val="0907E99E"/>
    <w:rsid w:val="090E56BE"/>
    <w:rsid w:val="091C33C1"/>
    <w:rsid w:val="091C790B"/>
    <w:rsid w:val="092209FD"/>
    <w:rsid w:val="092F4C96"/>
    <w:rsid w:val="0936BA41"/>
    <w:rsid w:val="093DD75F"/>
    <w:rsid w:val="095419F7"/>
    <w:rsid w:val="095565A7"/>
    <w:rsid w:val="095E4E69"/>
    <w:rsid w:val="0968B045"/>
    <w:rsid w:val="0969BAB1"/>
    <w:rsid w:val="0976BA25"/>
    <w:rsid w:val="099DB015"/>
    <w:rsid w:val="099FCC80"/>
    <w:rsid w:val="09AAE862"/>
    <w:rsid w:val="09AC1752"/>
    <w:rsid w:val="09B1448C"/>
    <w:rsid w:val="09B7172C"/>
    <w:rsid w:val="09C24883"/>
    <w:rsid w:val="09C4B639"/>
    <w:rsid w:val="09C68CC9"/>
    <w:rsid w:val="09C7C807"/>
    <w:rsid w:val="09C820F3"/>
    <w:rsid w:val="09CBD87B"/>
    <w:rsid w:val="09CCCA02"/>
    <w:rsid w:val="09D7473E"/>
    <w:rsid w:val="09FBFE26"/>
    <w:rsid w:val="0A00D0D1"/>
    <w:rsid w:val="0A0444C0"/>
    <w:rsid w:val="0A052439"/>
    <w:rsid w:val="0A106DD4"/>
    <w:rsid w:val="0A15B7DC"/>
    <w:rsid w:val="0A1E403A"/>
    <w:rsid w:val="0A27E55C"/>
    <w:rsid w:val="0A296360"/>
    <w:rsid w:val="0A2D3C98"/>
    <w:rsid w:val="0A393A80"/>
    <w:rsid w:val="0A3C4D22"/>
    <w:rsid w:val="0A5040F6"/>
    <w:rsid w:val="0A5FAC86"/>
    <w:rsid w:val="0A65EC77"/>
    <w:rsid w:val="0A6B65F2"/>
    <w:rsid w:val="0A763931"/>
    <w:rsid w:val="0A799DC8"/>
    <w:rsid w:val="0A7D3EEF"/>
    <w:rsid w:val="0A846349"/>
    <w:rsid w:val="0A84F365"/>
    <w:rsid w:val="0A874CCA"/>
    <w:rsid w:val="0A8D444B"/>
    <w:rsid w:val="0A94F98F"/>
    <w:rsid w:val="0A995DF5"/>
    <w:rsid w:val="0A99B36D"/>
    <w:rsid w:val="0ABD8CC2"/>
    <w:rsid w:val="0AC37ADA"/>
    <w:rsid w:val="0AC902F6"/>
    <w:rsid w:val="0AD26672"/>
    <w:rsid w:val="0ADD38D5"/>
    <w:rsid w:val="0AEE134A"/>
    <w:rsid w:val="0AF5A943"/>
    <w:rsid w:val="0AF6322E"/>
    <w:rsid w:val="0AFD31B7"/>
    <w:rsid w:val="0B0308F1"/>
    <w:rsid w:val="0B1AAEF4"/>
    <w:rsid w:val="0B334F46"/>
    <w:rsid w:val="0B35AC58"/>
    <w:rsid w:val="0B35BB55"/>
    <w:rsid w:val="0B36B146"/>
    <w:rsid w:val="0B3A4147"/>
    <w:rsid w:val="0B42856A"/>
    <w:rsid w:val="0B72B838"/>
    <w:rsid w:val="0B788318"/>
    <w:rsid w:val="0B7DF8E3"/>
    <w:rsid w:val="0B8518E7"/>
    <w:rsid w:val="0B8E74A8"/>
    <w:rsid w:val="0BCB6CD2"/>
    <w:rsid w:val="0BD45203"/>
    <w:rsid w:val="0BD8A960"/>
    <w:rsid w:val="0BE2E6CC"/>
    <w:rsid w:val="0BF14001"/>
    <w:rsid w:val="0BF2D40B"/>
    <w:rsid w:val="0BF6B219"/>
    <w:rsid w:val="0BFC53DA"/>
    <w:rsid w:val="0C03D8D5"/>
    <w:rsid w:val="0C0888EB"/>
    <w:rsid w:val="0C101D09"/>
    <w:rsid w:val="0C12EC1C"/>
    <w:rsid w:val="0C169143"/>
    <w:rsid w:val="0C1FD95A"/>
    <w:rsid w:val="0C24A1C5"/>
    <w:rsid w:val="0C2702CC"/>
    <w:rsid w:val="0C28863C"/>
    <w:rsid w:val="0C2BB35E"/>
    <w:rsid w:val="0C2DF011"/>
    <w:rsid w:val="0C49EF32"/>
    <w:rsid w:val="0C515746"/>
    <w:rsid w:val="0C6B7BC2"/>
    <w:rsid w:val="0C6BC1C1"/>
    <w:rsid w:val="0C6D9F4A"/>
    <w:rsid w:val="0C7C1C10"/>
    <w:rsid w:val="0C7FA65D"/>
    <w:rsid w:val="0C84714E"/>
    <w:rsid w:val="0C8AE06D"/>
    <w:rsid w:val="0C8CDBD2"/>
    <w:rsid w:val="0C8E1D2B"/>
    <w:rsid w:val="0C95E67D"/>
    <w:rsid w:val="0C9649C5"/>
    <w:rsid w:val="0CA4899C"/>
    <w:rsid w:val="0CB67F55"/>
    <w:rsid w:val="0CBCC25E"/>
    <w:rsid w:val="0CCA002F"/>
    <w:rsid w:val="0CDF6C8E"/>
    <w:rsid w:val="0CE3FBF8"/>
    <w:rsid w:val="0CEA2F38"/>
    <w:rsid w:val="0CEDDA46"/>
    <w:rsid w:val="0CF446C5"/>
    <w:rsid w:val="0CF4FD83"/>
    <w:rsid w:val="0D0DAF03"/>
    <w:rsid w:val="0D0F37C1"/>
    <w:rsid w:val="0D1629BD"/>
    <w:rsid w:val="0D16B7E5"/>
    <w:rsid w:val="0D226879"/>
    <w:rsid w:val="0D2758D5"/>
    <w:rsid w:val="0D2F7EAC"/>
    <w:rsid w:val="0D3A80E8"/>
    <w:rsid w:val="0D43F48C"/>
    <w:rsid w:val="0D445228"/>
    <w:rsid w:val="0D4C7D74"/>
    <w:rsid w:val="0D568936"/>
    <w:rsid w:val="0D5BAED4"/>
    <w:rsid w:val="0D61A22F"/>
    <w:rsid w:val="0D6736F6"/>
    <w:rsid w:val="0D684B8C"/>
    <w:rsid w:val="0D70E5BA"/>
    <w:rsid w:val="0D784ADC"/>
    <w:rsid w:val="0D7D3777"/>
    <w:rsid w:val="0D7ECD1F"/>
    <w:rsid w:val="0D7F8643"/>
    <w:rsid w:val="0D95490E"/>
    <w:rsid w:val="0D9DBC01"/>
    <w:rsid w:val="0DBB2B7C"/>
    <w:rsid w:val="0DD14548"/>
    <w:rsid w:val="0DD2130F"/>
    <w:rsid w:val="0DDAF923"/>
    <w:rsid w:val="0DE1178C"/>
    <w:rsid w:val="0DEE7667"/>
    <w:rsid w:val="0E219098"/>
    <w:rsid w:val="0E2F4EA8"/>
    <w:rsid w:val="0E36B1DA"/>
    <w:rsid w:val="0E37F964"/>
    <w:rsid w:val="0E39B530"/>
    <w:rsid w:val="0E3CA145"/>
    <w:rsid w:val="0E3D19B5"/>
    <w:rsid w:val="0E3E61A4"/>
    <w:rsid w:val="0E42896F"/>
    <w:rsid w:val="0E42A876"/>
    <w:rsid w:val="0E460D50"/>
    <w:rsid w:val="0E5070F7"/>
    <w:rsid w:val="0E582ADD"/>
    <w:rsid w:val="0E59EA9E"/>
    <w:rsid w:val="0E5D2F14"/>
    <w:rsid w:val="0E697F78"/>
    <w:rsid w:val="0E6DAA50"/>
    <w:rsid w:val="0E7DBF23"/>
    <w:rsid w:val="0E834C51"/>
    <w:rsid w:val="0E89253D"/>
    <w:rsid w:val="0E95F8E3"/>
    <w:rsid w:val="0E9B271D"/>
    <w:rsid w:val="0E9F30EF"/>
    <w:rsid w:val="0EBE7447"/>
    <w:rsid w:val="0EC6FAED"/>
    <w:rsid w:val="0ED7E776"/>
    <w:rsid w:val="0ED9DB7E"/>
    <w:rsid w:val="0EE17B97"/>
    <w:rsid w:val="0EFC3429"/>
    <w:rsid w:val="0F014BD4"/>
    <w:rsid w:val="0F0BFB07"/>
    <w:rsid w:val="0F12FE14"/>
    <w:rsid w:val="0F130F0F"/>
    <w:rsid w:val="0F193D56"/>
    <w:rsid w:val="0F2255B4"/>
    <w:rsid w:val="0F248E82"/>
    <w:rsid w:val="0F24DB04"/>
    <w:rsid w:val="0F2A74CD"/>
    <w:rsid w:val="0F2A85AC"/>
    <w:rsid w:val="0F2D5DB3"/>
    <w:rsid w:val="0F39DC5D"/>
    <w:rsid w:val="0F4721CC"/>
    <w:rsid w:val="0F5D66DF"/>
    <w:rsid w:val="0F5FCB11"/>
    <w:rsid w:val="0F631DC3"/>
    <w:rsid w:val="0F66F304"/>
    <w:rsid w:val="0F6F1FF2"/>
    <w:rsid w:val="0F7DDB6B"/>
    <w:rsid w:val="0F7FF345"/>
    <w:rsid w:val="0F94180E"/>
    <w:rsid w:val="0F9BF210"/>
    <w:rsid w:val="0F9C1D74"/>
    <w:rsid w:val="0FAF482A"/>
    <w:rsid w:val="0FB3EB2D"/>
    <w:rsid w:val="0FC01927"/>
    <w:rsid w:val="0FC09E21"/>
    <w:rsid w:val="0FC91AF6"/>
    <w:rsid w:val="0FD3C9C5"/>
    <w:rsid w:val="0FDBCCBE"/>
    <w:rsid w:val="0FE39E03"/>
    <w:rsid w:val="0FE56309"/>
    <w:rsid w:val="0FF4088C"/>
    <w:rsid w:val="0FF58A5B"/>
    <w:rsid w:val="0FF898E2"/>
    <w:rsid w:val="1003B9E8"/>
    <w:rsid w:val="1007DC82"/>
    <w:rsid w:val="100F8FE5"/>
    <w:rsid w:val="101566F8"/>
    <w:rsid w:val="10186B20"/>
    <w:rsid w:val="101ACF60"/>
    <w:rsid w:val="101C7F5A"/>
    <w:rsid w:val="1030883C"/>
    <w:rsid w:val="103F85C2"/>
    <w:rsid w:val="10458CA3"/>
    <w:rsid w:val="104F8AA8"/>
    <w:rsid w:val="105C569E"/>
    <w:rsid w:val="105E621F"/>
    <w:rsid w:val="1076FA65"/>
    <w:rsid w:val="108FCE5C"/>
    <w:rsid w:val="108FF947"/>
    <w:rsid w:val="109AEDA8"/>
    <w:rsid w:val="109C05F4"/>
    <w:rsid w:val="10A83268"/>
    <w:rsid w:val="10B40D80"/>
    <w:rsid w:val="10C22589"/>
    <w:rsid w:val="10C61517"/>
    <w:rsid w:val="10C8B8E5"/>
    <w:rsid w:val="10D2BBC8"/>
    <w:rsid w:val="10DF654C"/>
    <w:rsid w:val="10DF65B2"/>
    <w:rsid w:val="10E5CC02"/>
    <w:rsid w:val="10E63C38"/>
    <w:rsid w:val="10E67774"/>
    <w:rsid w:val="10EC8E11"/>
    <w:rsid w:val="10F85167"/>
    <w:rsid w:val="11034996"/>
    <w:rsid w:val="1104DBF6"/>
    <w:rsid w:val="111A23EF"/>
    <w:rsid w:val="111D220B"/>
    <w:rsid w:val="1125E30A"/>
    <w:rsid w:val="112AD64B"/>
    <w:rsid w:val="11468EDF"/>
    <w:rsid w:val="1155F5AD"/>
    <w:rsid w:val="115A0517"/>
    <w:rsid w:val="11604CF5"/>
    <w:rsid w:val="116F9A26"/>
    <w:rsid w:val="11740C26"/>
    <w:rsid w:val="117502D1"/>
    <w:rsid w:val="1175F458"/>
    <w:rsid w:val="117BFDE8"/>
    <w:rsid w:val="119651B8"/>
    <w:rsid w:val="119F525F"/>
    <w:rsid w:val="11C01DE7"/>
    <w:rsid w:val="11CBF988"/>
    <w:rsid w:val="11CD500D"/>
    <w:rsid w:val="11CE66E2"/>
    <w:rsid w:val="11D1CE05"/>
    <w:rsid w:val="11D62423"/>
    <w:rsid w:val="11D9BFB4"/>
    <w:rsid w:val="11DF6BF4"/>
    <w:rsid w:val="11E057C9"/>
    <w:rsid w:val="11E65C63"/>
    <w:rsid w:val="11E8357A"/>
    <w:rsid w:val="11F5E29A"/>
    <w:rsid w:val="11F88D15"/>
    <w:rsid w:val="1203FE10"/>
    <w:rsid w:val="1208D20E"/>
    <w:rsid w:val="1208E59E"/>
    <w:rsid w:val="120BC22E"/>
    <w:rsid w:val="120F8838"/>
    <w:rsid w:val="1215204A"/>
    <w:rsid w:val="121A2099"/>
    <w:rsid w:val="121B49D7"/>
    <w:rsid w:val="121C3B5E"/>
    <w:rsid w:val="12219CA8"/>
    <w:rsid w:val="122E70B9"/>
    <w:rsid w:val="12320AD1"/>
    <w:rsid w:val="12383A3C"/>
    <w:rsid w:val="123B5C0F"/>
    <w:rsid w:val="123E1A36"/>
    <w:rsid w:val="1247FC61"/>
    <w:rsid w:val="1253B61C"/>
    <w:rsid w:val="12589AD7"/>
    <w:rsid w:val="12678EA1"/>
    <w:rsid w:val="12763662"/>
    <w:rsid w:val="12825F15"/>
    <w:rsid w:val="12949767"/>
    <w:rsid w:val="129D7985"/>
    <w:rsid w:val="12A5D23E"/>
    <w:rsid w:val="12B1AE3E"/>
    <w:rsid w:val="12B551FA"/>
    <w:rsid w:val="12C0843B"/>
    <w:rsid w:val="12C5AA8D"/>
    <w:rsid w:val="12CCEE4C"/>
    <w:rsid w:val="12D3FDF8"/>
    <w:rsid w:val="130E91B5"/>
    <w:rsid w:val="13122960"/>
    <w:rsid w:val="1316B574"/>
    <w:rsid w:val="131BE28E"/>
    <w:rsid w:val="131C6342"/>
    <w:rsid w:val="13215AC4"/>
    <w:rsid w:val="13258D6F"/>
    <w:rsid w:val="13355A5A"/>
    <w:rsid w:val="133F28E6"/>
    <w:rsid w:val="13431800"/>
    <w:rsid w:val="1353DE71"/>
    <w:rsid w:val="1353E8DE"/>
    <w:rsid w:val="136C9BF2"/>
    <w:rsid w:val="13705BAB"/>
    <w:rsid w:val="137115DB"/>
    <w:rsid w:val="137A48DF"/>
    <w:rsid w:val="1390A87B"/>
    <w:rsid w:val="1395A4B5"/>
    <w:rsid w:val="13A0859D"/>
    <w:rsid w:val="13A09130"/>
    <w:rsid w:val="13CA270A"/>
    <w:rsid w:val="13D6C3C2"/>
    <w:rsid w:val="13DD1736"/>
    <w:rsid w:val="13DD3412"/>
    <w:rsid w:val="13DEF4E4"/>
    <w:rsid w:val="13E17D6C"/>
    <w:rsid w:val="13ED30C9"/>
    <w:rsid w:val="13ED41D9"/>
    <w:rsid w:val="140C1AB2"/>
    <w:rsid w:val="140DD1DD"/>
    <w:rsid w:val="140E2A05"/>
    <w:rsid w:val="1412B62F"/>
    <w:rsid w:val="142384E7"/>
    <w:rsid w:val="1424F913"/>
    <w:rsid w:val="143612A2"/>
    <w:rsid w:val="144EBA29"/>
    <w:rsid w:val="145CB227"/>
    <w:rsid w:val="1467152C"/>
    <w:rsid w:val="148E7AF1"/>
    <w:rsid w:val="149389DA"/>
    <w:rsid w:val="14989CD3"/>
    <w:rsid w:val="149C1B7D"/>
    <w:rsid w:val="149C351B"/>
    <w:rsid w:val="14A371AA"/>
    <w:rsid w:val="14B7FA43"/>
    <w:rsid w:val="14D4B37F"/>
    <w:rsid w:val="14DA98BE"/>
    <w:rsid w:val="14DAFE71"/>
    <w:rsid w:val="14E7F944"/>
    <w:rsid w:val="14EE0B6D"/>
    <w:rsid w:val="14EEFF39"/>
    <w:rsid w:val="14F263D0"/>
    <w:rsid w:val="14F4F490"/>
    <w:rsid w:val="14FCE10C"/>
    <w:rsid w:val="14FD11A1"/>
    <w:rsid w:val="14FE8B36"/>
    <w:rsid w:val="1500E02C"/>
    <w:rsid w:val="15032F25"/>
    <w:rsid w:val="15095325"/>
    <w:rsid w:val="150C2C0C"/>
    <w:rsid w:val="15129D5F"/>
    <w:rsid w:val="1512EAA2"/>
    <w:rsid w:val="15175AEF"/>
    <w:rsid w:val="152DEAA1"/>
    <w:rsid w:val="15333772"/>
    <w:rsid w:val="153EF28B"/>
    <w:rsid w:val="153F210F"/>
    <w:rsid w:val="1542CCC5"/>
    <w:rsid w:val="15567564"/>
    <w:rsid w:val="1560A354"/>
    <w:rsid w:val="15986E68"/>
    <w:rsid w:val="15991F1C"/>
    <w:rsid w:val="159C14B2"/>
    <w:rsid w:val="15ABED8A"/>
    <w:rsid w:val="15AE1A71"/>
    <w:rsid w:val="15B46126"/>
    <w:rsid w:val="15C23A24"/>
    <w:rsid w:val="15C59D19"/>
    <w:rsid w:val="15CA207C"/>
    <w:rsid w:val="15CD94CF"/>
    <w:rsid w:val="15D46DB0"/>
    <w:rsid w:val="15D72825"/>
    <w:rsid w:val="15E6681D"/>
    <w:rsid w:val="15ED1A40"/>
    <w:rsid w:val="16016B32"/>
    <w:rsid w:val="161AF836"/>
    <w:rsid w:val="161D0587"/>
    <w:rsid w:val="16283B82"/>
    <w:rsid w:val="1632A22C"/>
    <w:rsid w:val="163720CA"/>
    <w:rsid w:val="1640EC10"/>
    <w:rsid w:val="16466221"/>
    <w:rsid w:val="164F8CC8"/>
    <w:rsid w:val="1656AEDB"/>
    <w:rsid w:val="1668AA76"/>
    <w:rsid w:val="166E6A9C"/>
    <w:rsid w:val="166EDB19"/>
    <w:rsid w:val="1683AC5D"/>
    <w:rsid w:val="1687B710"/>
    <w:rsid w:val="169F4043"/>
    <w:rsid w:val="16A36A57"/>
    <w:rsid w:val="16A966FF"/>
    <w:rsid w:val="16A9C2D5"/>
    <w:rsid w:val="16BA1021"/>
    <w:rsid w:val="16BF5B27"/>
    <w:rsid w:val="16E391E9"/>
    <w:rsid w:val="16E8249D"/>
    <w:rsid w:val="16EE6D93"/>
    <w:rsid w:val="16F8093A"/>
    <w:rsid w:val="17008D49"/>
    <w:rsid w:val="17066054"/>
    <w:rsid w:val="1707731D"/>
    <w:rsid w:val="170C1FE0"/>
    <w:rsid w:val="170D0E56"/>
    <w:rsid w:val="1722FFD6"/>
    <w:rsid w:val="17366A68"/>
    <w:rsid w:val="173AEE62"/>
    <w:rsid w:val="173B4691"/>
    <w:rsid w:val="173E2F25"/>
    <w:rsid w:val="174B4345"/>
    <w:rsid w:val="17524F87"/>
    <w:rsid w:val="176E9F9F"/>
    <w:rsid w:val="177020E0"/>
    <w:rsid w:val="17749218"/>
    <w:rsid w:val="1777A9F1"/>
    <w:rsid w:val="177BC274"/>
    <w:rsid w:val="178129BC"/>
    <w:rsid w:val="178470BA"/>
    <w:rsid w:val="17859C35"/>
    <w:rsid w:val="178E4699"/>
    <w:rsid w:val="17958405"/>
    <w:rsid w:val="179B44A2"/>
    <w:rsid w:val="17A44EF9"/>
    <w:rsid w:val="17A7B6C7"/>
    <w:rsid w:val="17AAD3B1"/>
    <w:rsid w:val="17B1B3C3"/>
    <w:rsid w:val="17B5D402"/>
    <w:rsid w:val="17B6B26C"/>
    <w:rsid w:val="17BFA6A9"/>
    <w:rsid w:val="17C390AA"/>
    <w:rsid w:val="17C5EC4D"/>
    <w:rsid w:val="17DF154E"/>
    <w:rsid w:val="17E1D04A"/>
    <w:rsid w:val="17EA2748"/>
    <w:rsid w:val="17EC6ADF"/>
    <w:rsid w:val="17F0D2C8"/>
    <w:rsid w:val="17FCC7AD"/>
    <w:rsid w:val="17FD538D"/>
    <w:rsid w:val="18124D33"/>
    <w:rsid w:val="1836215D"/>
    <w:rsid w:val="1837DAD2"/>
    <w:rsid w:val="1840957B"/>
    <w:rsid w:val="1843CCCE"/>
    <w:rsid w:val="18527D31"/>
    <w:rsid w:val="18583B9C"/>
    <w:rsid w:val="185B0CC7"/>
    <w:rsid w:val="185C91BA"/>
    <w:rsid w:val="1866610F"/>
    <w:rsid w:val="186A3FE3"/>
    <w:rsid w:val="18786522"/>
    <w:rsid w:val="1878B2A4"/>
    <w:rsid w:val="1886E01F"/>
    <w:rsid w:val="1894637D"/>
    <w:rsid w:val="1894FDFF"/>
    <w:rsid w:val="18956D3E"/>
    <w:rsid w:val="1895DD78"/>
    <w:rsid w:val="18997861"/>
    <w:rsid w:val="18BC8517"/>
    <w:rsid w:val="18C058ED"/>
    <w:rsid w:val="18C6800B"/>
    <w:rsid w:val="18C6B05F"/>
    <w:rsid w:val="18CA300D"/>
    <w:rsid w:val="18CCCE67"/>
    <w:rsid w:val="18CD0C94"/>
    <w:rsid w:val="18D00C3F"/>
    <w:rsid w:val="18E2D925"/>
    <w:rsid w:val="190E716B"/>
    <w:rsid w:val="1911B2C4"/>
    <w:rsid w:val="19125041"/>
    <w:rsid w:val="19175C86"/>
    <w:rsid w:val="1929ACB5"/>
    <w:rsid w:val="193FC681"/>
    <w:rsid w:val="1949FED4"/>
    <w:rsid w:val="1956A309"/>
    <w:rsid w:val="195F4C4B"/>
    <w:rsid w:val="1961F3F4"/>
    <w:rsid w:val="19628FBE"/>
    <w:rsid w:val="196954D1"/>
    <w:rsid w:val="196D78AD"/>
    <w:rsid w:val="196E8D79"/>
    <w:rsid w:val="1972138B"/>
    <w:rsid w:val="197469E2"/>
    <w:rsid w:val="198A502F"/>
    <w:rsid w:val="198AA89F"/>
    <w:rsid w:val="1994FA06"/>
    <w:rsid w:val="1996EDAF"/>
    <w:rsid w:val="19B74635"/>
    <w:rsid w:val="19BD2C80"/>
    <w:rsid w:val="19C4742D"/>
    <w:rsid w:val="19C70ED8"/>
    <w:rsid w:val="19D61041"/>
    <w:rsid w:val="19D6817E"/>
    <w:rsid w:val="19DE3E9A"/>
    <w:rsid w:val="19DEF7E9"/>
    <w:rsid w:val="19E6E157"/>
    <w:rsid w:val="19E8BEE6"/>
    <w:rsid w:val="19F30C74"/>
    <w:rsid w:val="19FE9FD1"/>
    <w:rsid w:val="1A07F84B"/>
    <w:rsid w:val="1A09AD5D"/>
    <w:rsid w:val="1A121D95"/>
    <w:rsid w:val="1A23389A"/>
    <w:rsid w:val="1A360708"/>
    <w:rsid w:val="1A3A4B88"/>
    <w:rsid w:val="1A3B66F3"/>
    <w:rsid w:val="1A3CDDF5"/>
    <w:rsid w:val="1A3F8EB1"/>
    <w:rsid w:val="1A40D6DD"/>
    <w:rsid w:val="1A4741DF"/>
    <w:rsid w:val="1A483571"/>
    <w:rsid w:val="1A499267"/>
    <w:rsid w:val="1A5A4DB6"/>
    <w:rsid w:val="1A5C9E6B"/>
    <w:rsid w:val="1A5EB87B"/>
    <w:rsid w:val="1A85A057"/>
    <w:rsid w:val="1A9CF9E2"/>
    <w:rsid w:val="1AA4323B"/>
    <w:rsid w:val="1AAFB222"/>
    <w:rsid w:val="1AB1B904"/>
    <w:rsid w:val="1AB304DA"/>
    <w:rsid w:val="1AB4368D"/>
    <w:rsid w:val="1AB43B11"/>
    <w:rsid w:val="1ABA5332"/>
    <w:rsid w:val="1ABE354F"/>
    <w:rsid w:val="1AC1B742"/>
    <w:rsid w:val="1AC43781"/>
    <w:rsid w:val="1ADDA12B"/>
    <w:rsid w:val="1ADE84B0"/>
    <w:rsid w:val="1AFA1F22"/>
    <w:rsid w:val="1B0470AF"/>
    <w:rsid w:val="1B09236E"/>
    <w:rsid w:val="1B33CF87"/>
    <w:rsid w:val="1B448F8C"/>
    <w:rsid w:val="1B487A88"/>
    <w:rsid w:val="1B4D1F22"/>
    <w:rsid w:val="1B4D73CF"/>
    <w:rsid w:val="1B58A990"/>
    <w:rsid w:val="1B5AEA7C"/>
    <w:rsid w:val="1B778D8E"/>
    <w:rsid w:val="1B7D287C"/>
    <w:rsid w:val="1B87105A"/>
    <w:rsid w:val="1B89C0E5"/>
    <w:rsid w:val="1B8E656D"/>
    <w:rsid w:val="1B90FDC8"/>
    <w:rsid w:val="1B9308CB"/>
    <w:rsid w:val="1B980884"/>
    <w:rsid w:val="1B982DA4"/>
    <w:rsid w:val="1BA018A7"/>
    <w:rsid w:val="1BA1E604"/>
    <w:rsid w:val="1BB7A544"/>
    <w:rsid w:val="1BB7A85E"/>
    <w:rsid w:val="1BBC6DB2"/>
    <w:rsid w:val="1BCD1CA4"/>
    <w:rsid w:val="1BDBBD3E"/>
    <w:rsid w:val="1BEEC18E"/>
    <w:rsid w:val="1BFE4F95"/>
    <w:rsid w:val="1C096EE1"/>
    <w:rsid w:val="1C1CF47B"/>
    <w:rsid w:val="1C1DFBE7"/>
    <w:rsid w:val="1C238BD3"/>
    <w:rsid w:val="1C2F583C"/>
    <w:rsid w:val="1C426F5E"/>
    <w:rsid w:val="1C44FC09"/>
    <w:rsid w:val="1C4B696D"/>
    <w:rsid w:val="1C74A2FA"/>
    <w:rsid w:val="1C79C99C"/>
    <w:rsid w:val="1C809AB7"/>
    <w:rsid w:val="1C84CC10"/>
    <w:rsid w:val="1C86CC8D"/>
    <w:rsid w:val="1C898906"/>
    <w:rsid w:val="1C8A7A8D"/>
    <w:rsid w:val="1C915307"/>
    <w:rsid w:val="1CB7780F"/>
    <w:rsid w:val="1CB8541E"/>
    <w:rsid w:val="1CB8F94C"/>
    <w:rsid w:val="1CC443EB"/>
    <w:rsid w:val="1CC6D39E"/>
    <w:rsid w:val="1CC83C4C"/>
    <w:rsid w:val="1CCBA088"/>
    <w:rsid w:val="1CD389B4"/>
    <w:rsid w:val="1CD415BD"/>
    <w:rsid w:val="1CD92105"/>
    <w:rsid w:val="1CD9714C"/>
    <w:rsid w:val="1CDC80B4"/>
    <w:rsid w:val="1CDF8C07"/>
    <w:rsid w:val="1CE47591"/>
    <w:rsid w:val="1CEB191D"/>
    <w:rsid w:val="1CF06CCF"/>
    <w:rsid w:val="1CFB1BE1"/>
    <w:rsid w:val="1CFEF09C"/>
    <w:rsid w:val="1D05E45A"/>
    <w:rsid w:val="1D0C84F3"/>
    <w:rsid w:val="1D39CF0C"/>
    <w:rsid w:val="1D3D7F0E"/>
    <w:rsid w:val="1D3E3554"/>
    <w:rsid w:val="1D4D6833"/>
    <w:rsid w:val="1D63EB8B"/>
    <w:rsid w:val="1D643240"/>
    <w:rsid w:val="1D794FEA"/>
    <w:rsid w:val="1D80BE39"/>
    <w:rsid w:val="1D8F0C3D"/>
    <w:rsid w:val="1D8FBCEE"/>
    <w:rsid w:val="1D98A2A7"/>
    <w:rsid w:val="1DA4AA28"/>
    <w:rsid w:val="1DC89872"/>
    <w:rsid w:val="1DCE452E"/>
    <w:rsid w:val="1DD22CAB"/>
    <w:rsid w:val="1DD51C5B"/>
    <w:rsid w:val="1DE698AA"/>
    <w:rsid w:val="1DEA2E65"/>
    <w:rsid w:val="1DEA60E8"/>
    <w:rsid w:val="1DFF8233"/>
    <w:rsid w:val="1E0E4518"/>
    <w:rsid w:val="1E0ED6EE"/>
    <w:rsid w:val="1E133ED4"/>
    <w:rsid w:val="1E1D2EAE"/>
    <w:rsid w:val="1E275B55"/>
    <w:rsid w:val="1E353E10"/>
    <w:rsid w:val="1E43FF7D"/>
    <w:rsid w:val="1E471CD6"/>
    <w:rsid w:val="1E48C551"/>
    <w:rsid w:val="1E58E2AE"/>
    <w:rsid w:val="1E5B6773"/>
    <w:rsid w:val="1E6530EA"/>
    <w:rsid w:val="1E6E5BF7"/>
    <w:rsid w:val="1E7EDCE0"/>
    <w:rsid w:val="1E8E26CA"/>
    <w:rsid w:val="1E905D6C"/>
    <w:rsid w:val="1E9608B0"/>
    <w:rsid w:val="1E9DCD41"/>
    <w:rsid w:val="1EA4227B"/>
    <w:rsid w:val="1EB1F59E"/>
    <w:rsid w:val="1EC58E94"/>
    <w:rsid w:val="1ECEC52C"/>
    <w:rsid w:val="1ECF535B"/>
    <w:rsid w:val="1EDEE287"/>
    <w:rsid w:val="1EE5B563"/>
    <w:rsid w:val="1EE9C26D"/>
    <w:rsid w:val="1EF5F8C6"/>
    <w:rsid w:val="1F070469"/>
    <w:rsid w:val="1F074B44"/>
    <w:rsid w:val="1F119A8D"/>
    <w:rsid w:val="1F2636F5"/>
    <w:rsid w:val="1F27703A"/>
    <w:rsid w:val="1F2D858D"/>
    <w:rsid w:val="1F3AC98F"/>
    <w:rsid w:val="1F3EAE5B"/>
    <w:rsid w:val="1F54679C"/>
    <w:rsid w:val="1F65F20E"/>
    <w:rsid w:val="1F6D1E9B"/>
    <w:rsid w:val="1F957F0A"/>
    <w:rsid w:val="1F9C697D"/>
    <w:rsid w:val="1FA0E222"/>
    <w:rsid w:val="1FA258E8"/>
    <w:rsid w:val="1FA26F56"/>
    <w:rsid w:val="1FA295B4"/>
    <w:rsid w:val="1FB7012C"/>
    <w:rsid w:val="1FB7E2DF"/>
    <w:rsid w:val="1FC7B223"/>
    <w:rsid w:val="1FC8CA95"/>
    <w:rsid w:val="1FCB3360"/>
    <w:rsid w:val="1FCE7423"/>
    <w:rsid w:val="1FD687EC"/>
    <w:rsid w:val="1FFC2485"/>
    <w:rsid w:val="2001E17C"/>
    <w:rsid w:val="2003856E"/>
    <w:rsid w:val="200E02AA"/>
    <w:rsid w:val="20108B8A"/>
    <w:rsid w:val="20170323"/>
    <w:rsid w:val="202F5191"/>
    <w:rsid w:val="2047F402"/>
    <w:rsid w:val="20516D1A"/>
    <w:rsid w:val="205DFF50"/>
    <w:rsid w:val="206F6165"/>
    <w:rsid w:val="207070A1"/>
    <w:rsid w:val="20735A63"/>
    <w:rsid w:val="2079B10F"/>
    <w:rsid w:val="20811E98"/>
    <w:rsid w:val="2084B662"/>
    <w:rsid w:val="208D4662"/>
    <w:rsid w:val="20904849"/>
    <w:rsid w:val="20910AB4"/>
    <w:rsid w:val="209B62C8"/>
    <w:rsid w:val="209F786C"/>
    <w:rsid w:val="20A9319A"/>
    <w:rsid w:val="20AC0316"/>
    <w:rsid w:val="20B4D2E3"/>
    <w:rsid w:val="20C623F9"/>
    <w:rsid w:val="20C8B6EB"/>
    <w:rsid w:val="20D1C5BB"/>
    <w:rsid w:val="20D1EEAA"/>
    <w:rsid w:val="20D3CB01"/>
    <w:rsid w:val="20DBD1C3"/>
    <w:rsid w:val="20EAC1D7"/>
    <w:rsid w:val="20F878AD"/>
    <w:rsid w:val="20FA8250"/>
    <w:rsid w:val="210473ED"/>
    <w:rsid w:val="21127BBD"/>
    <w:rsid w:val="2116D519"/>
    <w:rsid w:val="21186E99"/>
    <w:rsid w:val="211DCBD3"/>
    <w:rsid w:val="211EC7F2"/>
    <w:rsid w:val="211F1BDF"/>
    <w:rsid w:val="2129B15C"/>
    <w:rsid w:val="2153A80A"/>
    <w:rsid w:val="215AC9C7"/>
    <w:rsid w:val="215C2231"/>
    <w:rsid w:val="21648782"/>
    <w:rsid w:val="216A5F82"/>
    <w:rsid w:val="2183614E"/>
    <w:rsid w:val="21980D88"/>
    <w:rsid w:val="219EEF27"/>
    <w:rsid w:val="219EF845"/>
    <w:rsid w:val="21A713E6"/>
    <w:rsid w:val="21A872A4"/>
    <w:rsid w:val="21C16D11"/>
    <w:rsid w:val="21C3E309"/>
    <w:rsid w:val="21CBC9AC"/>
    <w:rsid w:val="21DD5C52"/>
    <w:rsid w:val="21DE04E8"/>
    <w:rsid w:val="21DEA4E3"/>
    <w:rsid w:val="21E5C045"/>
    <w:rsid w:val="21F5EE89"/>
    <w:rsid w:val="21FBBD57"/>
    <w:rsid w:val="21FE1D3F"/>
    <w:rsid w:val="22010CA7"/>
    <w:rsid w:val="220A14C2"/>
    <w:rsid w:val="220FB8EE"/>
    <w:rsid w:val="2211BC7E"/>
    <w:rsid w:val="22213C08"/>
    <w:rsid w:val="222968FA"/>
    <w:rsid w:val="222ABA9E"/>
    <w:rsid w:val="2230C0B6"/>
    <w:rsid w:val="22375756"/>
    <w:rsid w:val="223ABBED"/>
    <w:rsid w:val="223E86AC"/>
    <w:rsid w:val="22404829"/>
    <w:rsid w:val="224CF074"/>
    <w:rsid w:val="2259FC28"/>
    <w:rsid w:val="225F10FC"/>
    <w:rsid w:val="227E9E93"/>
    <w:rsid w:val="2285D9FA"/>
    <w:rsid w:val="22869238"/>
    <w:rsid w:val="22B08322"/>
    <w:rsid w:val="22CD879A"/>
    <w:rsid w:val="22CDE1A9"/>
    <w:rsid w:val="22D0A99D"/>
    <w:rsid w:val="22D21057"/>
    <w:rsid w:val="22D978A0"/>
    <w:rsid w:val="22DCED59"/>
    <w:rsid w:val="22E23436"/>
    <w:rsid w:val="22EAF770"/>
    <w:rsid w:val="22EDDDAA"/>
    <w:rsid w:val="22EFB220"/>
    <w:rsid w:val="22F1CB21"/>
    <w:rsid w:val="22F54C1B"/>
    <w:rsid w:val="2301AE56"/>
    <w:rsid w:val="2305773B"/>
    <w:rsid w:val="23071E6A"/>
    <w:rsid w:val="2307A515"/>
    <w:rsid w:val="230D45CB"/>
    <w:rsid w:val="2312B324"/>
    <w:rsid w:val="231E5964"/>
    <w:rsid w:val="23254276"/>
    <w:rsid w:val="2325BD74"/>
    <w:rsid w:val="232F332B"/>
    <w:rsid w:val="2330A9EF"/>
    <w:rsid w:val="2333ACF0"/>
    <w:rsid w:val="2339E330"/>
    <w:rsid w:val="23466E64"/>
    <w:rsid w:val="2349F89F"/>
    <w:rsid w:val="234EBF31"/>
    <w:rsid w:val="236BD614"/>
    <w:rsid w:val="23731E65"/>
    <w:rsid w:val="237951F2"/>
    <w:rsid w:val="23828EFE"/>
    <w:rsid w:val="238371C4"/>
    <w:rsid w:val="238DCE47"/>
    <w:rsid w:val="239D98A0"/>
    <w:rsid w:val="23A1F346"/>
    <w:rsid w:val="23A57955"/>
    <w:rsid w:val="23B0418C"/>
    <w:rsid w:val="23C18ED9"/>
    <w:rsid w:val="23C1BA0F"/>
    <w:rsid w:val="23C33EC2"/>
    <w:rsid w:val="23D681B6"/>
    <w:rsid w:val="23E3BA06"/>
    <w:rsid w:val="23EF1837"/>
    <w:rsid w:val="23F1DFBA"/>
    <w:rsid w:val="23F67355"/>
    <w:rsid w:val="2405C52B"/>
    <w:rsid w:val="2408017C"/>
    <w:rsid w:val="2408FF4C"/>
    <w:rsid w:val="241075BC"/>
    <w:rsid w:val="241184DF"/>
    <w:rsid w:val="2415061C"/>
    <w:rsid w:val="241FF297"/>
    <w:rsid w:val="244CDE0E"/>
    <w:rsid w:val="24559D49"/>
    <w:rsid w:val="2456F3D8"/>
    <w:rsid w:val="245C3BF6"/>
    <w:rsid w:val="246D4F32"/>
    <w:rsid w:val="2473573E"/>
    <w:rsid w:val="247A7719"/>
    <w:rsid w:val="24BC5F6C"/>
    <w:rsid w:val="24C7442B"/>
    <w:rsid w:val="24CF6EAD"/>
    <w:rsid w:val="24CFA60D"/>
    <w:rsid w:val="24DB2245"/>
    <w:rsid w:val="24DDFDFF"/>
    <w:rsid w:val="24E3A289"/>
    <w:rsid w:val="24EDA874"/>
    <w:rsid w:val="24EDCFB2"/>
    <w:rsid w:val="24EE7DC5"/>
    <w:rsid w:val="24FEA2D1"/>
    <w:rsid w:val="24FF0D48"/>
    <w:rsid w:val="2508F23D"/>
    <w:rsid w:val="250E3AF6"/>
    <w:rsid w:val="251B7B47"/>
    <w:rsid w:val="251EE016"/>
    <w:rsid w:val="25325A84"/>
    <w:rsid w:val="2532F566"/>
    <w:rsid w:val="25338DD7"/>
    <w:rsid w:val="2534C2FC"/>
    <w:rsid w:val="25611775"/>
    <w:rsid w:val="2570B0EE"/>
    <w:rsid w:val="2576B76D"/>
    <w:rsid w:val="259650B4"/>
    <w:rsid w:val="2596EF6A"/>
    <w:rsid w:val="25A2AB7A"/>
    <w:rsid w:val="25A4CADB"/>
    <w:rsid w:val="25C8ECA4"/>
    <w:rsid w:val="25CED967"/>
    <w:rsid w:val="25D19BEE"/>
    <w:rsid w:val="25DCFDA0"/>
    <w:rsid w:val="25E29326"/>
    <w:rsid w:val="26088702"/>
    <w:rsid w:val="260C3011"/>
    <w:rsid w:val="26172615"/>
    <w:rsid w:val="2622246D"/>
    <w:rsid w:val="26263D44"/>
    <w:rsid w:val="262EC19D"/>
    <w:rsid w:val="262F2226"/>
    <w:rsid w:val="26351CF9"/>
    <w:rsid w:val="264819BE"/>
    <w:rsid w:val="26485F61"/>
    <w:rsid w:val="264943DD"/>
    <w:rsid w:val="265268BD"/>
    <w:rsid w:val="26672D80"/>
    <w:rsid w:val="26686F0C"/>
    <w:rsid w:val="26773F23"/>
    <w:rsid w:val="26881E9E"/>
    <w:rsid w:val="268A74B1"/>
    <w:rsid w:val="268ACE3E"/>
    <w:rsid w:val="26A1E037"/>
    <w:rsid w:val="26B551FB"/>
    <w:rsid w:val="26BFEBE1"/>
    <w:rsid w:val="26C9D5C2"/>
    <w:rsid w:val="26E4328F"/>
    <w:rsid w:val="26E97759"/>
    <w:rsid w:val="26F6710C"/>
    <w:rsid w:val="2712E7A9"/>
    <w:rsid w:val="271C27DB"/>
    <w:rsid w:val="2723E1D9"/>
    <w:rsid w:val="2724C5B7"/>
    <w:rsid w:val="272696B7"/>
    <w:rsid w:val="2726AD0D"/>
    <w:rsid w:val="272751B5"/>
    <w:rsid w:val="2738B203"/>
    <w:rsid w:val="2758CCE1"/>
    <w:rsid w:val="2759712B"/>
    <w:rsid w:val="2763CE7C"/>
    <w:rsid w:val="277EC0BB"/>
    <w:rsid w:val="27A3EAEE"/>
    <w:rsid w:val="27A3EC7E"/>
    <w:rsid w:val="27AA0CD0"/>
    <w:rsid w:val="27AEAEED"/>
    <w:rsid w:val="27AF630B"/>
    <w:rsid w:val="27B79C3F"/>
    <w:rsid w:val="27D0ACF6"/>
    <w:rsid w:val="27D68823"/>
    <w:rsid w:val="27DFE20D"/>
    <w:rsid w:val="27E09020"/>
    <w:rsid w:val="27E3DC2B"/>
    <w:rsid w:val="27E3E9F5"/>
    <w:rsid w:val="27FA1FC5"/>
    <w:rsid w:val="27FD81FF"/>
    <w:rsid w:val="2808D343"/>
    <w:rsid w:val="280A32F0"/>
    <w:rsid w:val="2812BCAD"/>
    <w:rsid w:val="281EDE34"/>
    <w:rsid w:val="28219250"/>
    <w:rsid w:val="2847A23E"/>
    <w:rsid w:val="284E0D40"/>
    <w:rsid w:val="284ED671"/>
    <w:rsid w:val="2850A6B4"/>
    <w:rsid w:val="2861AA14"/>
    <w:rsid w:val="2870589F"/>
    <w:rsid w:val="28725F81"/>
    <w:rsid w:val="288BB339"/>
    <w:rsid w:val="28993211"/>
    <w:rsid w:val="289ABEE4"/>
    <w:rsid w:val="289F8296"/>
    <w:rsid w:val="28A004F3"/>
    <w:rsid w:val="28A0A4F6"/>
    <w:rsid w:val="28A13809"/>
    <w:rsid w:val="28A52295"/>
    <w:rsid w:val="28AF9028"/>
    <w:rsid w:val="28B9B066"/>
    <w:rsid w:val="28CF6877"/>
    <w:rsid w:val="28D07AC1"/>
    <w:rsid w:val="28D08A74"/>
    <w:rsid w:val="28D1395A"/>
    <w:rsid w:val="28D5A8DA"/>
    <w:rsid w:val="28D74300"/>
    <w:rsid w:val="28D8B1C4"/>
    <w:rsid w:val="28DC3FEF"/>
    <w:rsid w:val="28F2CDB9"/>
    <w:rsid w:val="28F3F57D"/>
    <w:rsid w:val="28F49A34"/>
    <w:rsid w:val="28FD4938"/>
    <w:rsid w:val="28FDB8BD"/>
    <w:rsid w:val="29129F42"/>
    <w:rsid w:val="291E9FFB"/>
    <w:rsid w:val="293F1844"/>
    <w:rsid w:val="29603AEB"/>
    <w:rsid w:val="296E036C"/>
    <w:rsid w:val="29757282"/>
    <w:rsid w:val="2975AF7D"/>
    <w:rsid w:val="297C7CB7"/>
    <w:rsid w:val="29835E7F"/>
    <w:rsid w:val="298E2F0C"/>
    <w:rsid w:val="29950B59"/>
    <w:rsid w:val="29959C18"/>
    <w:rsid w:val="299A89CD"/>
    <w:rsid w:val="29A287F5"/>
    <w:rsid w:val="29A3BF49"/>
    <w:rsid w:val="29AD3397"/>
    <w:rsid w:val="29B6EBD2"/>
    <w:rsid w:val="29BB466C"/>
    <w:rsid w:val="29C3A2D2"/>
    <w:rsid w:val="29C70286"/>
    <w:rsid w:val="29CAF3C8"/>
    <w:rsid w:val="29E1D295"/>
    <w:rsid w:val="29EBB554"/>
    <w:rsid w:val="29EE9B0C"/>
    <w:rsid w:val="29FB1F2C"/>
    <w:rsid w:val="2A0557E1"/>
    <w:rsid w:val="2A0D4CE1"/>
    <w:rsid w:val="2A1B1E00"/>
    <w:rsid w:val="2A289E8B"/>
    <w:rsid w:val="2A38705C"/>
    <w:rsid w:val="2A4F10A8"/>
    <w:rsid w:val="2A598551"/>
    <w:rsid w:val="2A654692"/>
    <w:rsid w:val="2A6B306E"/>
    <w:rsid w:val="2A72A727"/>
    <w:rsid w:val="2A73220A"/>
    <w:rsid w:val="2A91CFD4"/>
    <w:rsid w:val="2A9F0EBE"/>
    <w:rsid w:val="2AAA1ED4"/>
    <w:rsid w:val="2AB0946E"/>
    <w:rsid w:val="2AC1AA65"/>
    <w:rsid w:val="2AC91656"/>
    <w:rsid w:val="2ACD95A6"/>
    <w:rsid w:val="2AD2FC8A"/>
    <w:rsid w:val="2AD547EC"/>
    <w:rsid w:val="2AD6BA3C"/>
    <w:rsid w:val="2AD718EC"/>
    <w:rsid w:val="2AD7B50C"/>
    <w:rsid w:val="2AEAC765"/>
    <w:rsid w:val="2AEDF845"/>
    <w:rsid w:val="2AFC0B4C"/>
    <w:rsid w:val="2AFC21BA"/>
    <w:rsid w:val="2AFDF4A1"/>
    <w:rsid w:val="2B0A9E16"/>
    <w:rsid w:val="2B1EDDDC"/>
    <w:rsid w:val="2B204F65"/>
    <w:rsid w:val="2B2480DA"/>
    <w:rsid w:val="2B39B499"/>
    <w:rsid w:val="2B3C05D7"/>
    <w:rsid w:val="2B3CF55C"/>
    <w:rsid w:val="2B3E5A2E"/>
    <w:rsid w:val="2B441774"/>
    <w:rsid w:val="2B44BD77"/>
    <w:rsid w:val="2B53D985"/>
    <w:rsid w:val="2B5935EA"/>
    <w:rsid w:val="2B626AFA"/>
    <w:rsid w:val="2B74AD9E"/>
    <w:rsid w:val="2B7D962D"/>
    <w:rsid w:val="2B8B619A"/>
    <w:rsid w:val="2BA22C52"/>
    <w:rsid w:val="2BA37795"/>
    <w:rsid w:val="2BAD8DDF"/>
    <w:rsid w:val="2BB3B9FC"/>
    <w:rsid w:val="2BC289B2"/>
    <w:rsid w:val="2BC28D1C"/>
    <w:rsid w:val="2BC46B71"/>
    <w:rsid w:val="2BC4DFC0"/>
    <w:rsid w:val="2BCC1463"/>
    <w:rsid w:val="2BCC8089"/>
    <w:rsid w:val="2BE528E5"/>
    <w:rsid w:val="2BEA30DA"/>
    <w:rsid w:val="2BF581C6"/>
    <w:rsid w:val="2BF5F7D7"/>
    <w:rsid w:val="2C0C1746"/>
    <w:rsid w:val="2C0D1E72"/>
    <w:rsid w:val="2C18A66B"/>
    <w:rsid w:val="2C2E6183"/>
    <w:rsid w:val="2C48B2FF"/>
    <w:rsid w:val="2C49BB41"/>
    <w:rsid w:val="2C5449CC"/>
    <w:rsid w:val="2C6E8F12"/>
    <w:rsid w:val="2C7AE7F2"/>
    <w:rsid w:val="2C7D855B"/>
    <w:rsid w:val="2C80FCF6"/>
    <w:rsid w:val="2C88375C"/>
    <w:rsid w:val="2C8AC38A"/>
    <w:rsid w:val="2C907417"/>
    <w:rsid w:val="2CA92172"/>
    <w:rsid w:val="2CA9BDDF"/>
    <w:rsid w:val="2CADCB11"/>
    <w:rsid w:val="2CBBD0B8"/>
    <w:rsid w:val="2CC4AAB6"/>
    <w:rsid w:val="2CC5C47E"/>
    <w:rsid w:val="2CC6524F"/>
    <w:rsid w:val="2CC8EB68"/>
    <w:rsid w:val="2CD12C1C"/>
    <w:rsid w:val="2CD73512"/>
    <w:rsid w:val="2CDA9019"/>
    <w:rsid w:val="2CF81A7E"/>
    <w:rsid w:val="2CFE2D59"/>
    <w:rsid w:val="2D16CC40"/>
    <w:rsid w:val="2D1D736D"/>
    <w:rsid w:val="2D1EE009"/>
    <w:rsid w:val="2D38AEF4"/>
    <w:rsid w:val="2D3936EF"/>
    <w:rsid w:val="2D4038CD"/>
    <w:rsid w:val="2D44FBC3"/>
    <w:rsid w:val="2D4DDDF2"/>
    <w:rsid w:val="2D565AC7"/>
    <w:rsid w:val="2D595AA0"/>
    <w:rsid w:val="2D5DAFDA"/>
    <w:rsid w:val="2D688684"/>
    <w:rsid w:val="2D6A3E90"/>
    <w:rsid w:val="2D6D9CFD"/>
    <w:rsid w:val="2D84B7BA"/>
    <w:rsid w:val="2D8857A5"/>
    <w:rsid w:val="2D8A4AC0"/>
    <w:rsid w:val="2D91C9FB"/>
    <w:rsid w:val="2D948686"/>
    <w:rsid w:val="2D9DF5CB"/>
    <w:rsid w:val="2DB03DA1"/>
    <w:rsid w:val="2DCC27B6"/>
    <w:rsid w:val="2DF6F344"/>
    <w:rsid w:val="2DFDBFAD"/>
    <w:rsid w:val="2E0C33BD"/>
    <w:rsid w:val="2E0F8666"/>
    <w:rsid w:val="2E1432E6"/>
    <w:rsid w:val="2E156FE2"/>
    <w:rsid w:val="2E1E9789"/>
    <w:rsid w:val="2E291234"/>
    <w:rsid w:val="2E2FBFD5"/>
    <w:rsid w:val="2E30A4DD"/>
    <w:rsid w:val="2E3C11F6"/>
    <w:rsid w:val="2E49402D"/>
    <w:rsid w:val="2E4B4845"/>
    <w:rsid w:val="2E4C04CA"/>
    <w:rsid w:val="2E4D75E1"/>
    <w:rsid w:val="2E527C07"/>
    <w:rsid w:val="2E5942F3"/>
    <w:rsid w:val="2E682DE7"/>
    <w:rsid w:val="2E85D231"/>
    <w:rsid w:val="2E8AB39A"/>
    <w:rsid w:val="2E8BD6F7"/>
    <w:rsid w:val="2E9EBBE9"/>
    <w:rsid w:val="2E9EED7C"/>
    <w:rsid w:val="2E9F9B62"/>
    <w:rsid w:val="2EA37344"/>
    <w:rsid w:val="2EB019D8"/>
    <w:rsid w:val="2EB56CD5"/>
    <w:rsid w:val="2EBC67EB"/>
    <w:rsid w:val="2EBE92E4"/>
    <w:rsid w:val="2EC6E387"/>
    <w:rsid w:val="2ECA7870"/>
    <w:rsid w:val="2ECA991F"/>
    <w:rsid w:val="2ECC957A"/>
    <w:rsid w:val="2ED10435"/>
    <w:rsid w:val="2EE05A1C"/>
    <w:rsid w:val="2EE08AAF"/>
    <w:rsid w:val="2EE97B82"/>
    <w:rsid w:val="2EF016D6"/>
    <w:rsid w:val="2EF19E48"/>
    <w:rsid w:val="2EF23A3F"/>
    <w:rsid w:val="2EF70740"/>
    <w:rsid w:val="2F021A7E"/>
    <w:rsid w:val="2F0E7EDB"/>
    <w:rsid w:val="2F2696B6"/>
    <w:rsid w:val="2F2CE478"/>
    <w:rsid w:val="2F55BF8A"/>
    <w:rsid w:val="2F618BD8"/>
    <w:rsid w:val="2F76B7CC"/>
    <w:rsid w:val="2F77B25C"/>
    <w:rsid w:val="2F7918D3"/>
    <w:rsid w:val="2F7A395E"/>
    <w:rsid w:val="2F801552"/>
    <w:rsid w:val="2F8151AE"/>
    <w:rsid w:val="2F97F4AA"/>
    <w:rsid w:val="2FA9EB1E"/>
    <w:rsid w:val="2FB5261D"/>
    <w:rsid w:val="2FC6F6B0"/>
    <w:rsid w:val="2FCE3217"/>
    <w:rsid w:val="2FCFFFAD"/>
    <w:rsid w:val="2FD0F078"/>
    <w:rsid w:val="2FD5F131"/>
    <w:rsid w:val="2FDCF674"/>
    <w:rsid w:val="2FFC2120"/>
    <w:rsid w:val="300288B8"/>
    <w:rsid w:val="30047D5A"/>
    <w:rsid w:val="30183A59"/>
    <w:rsid w:val="301B569C"/>
    <w:rsid w:val="301B82B6"/>
    <w:rsid w:val="301B93FE"/>
    <w:rsid w:val="301D8B15"/>
    <w:rsid w:val="30258F20"/>
    <w:rsid w:val="30271FE6"/>
    <w:rsid w:val="303ABDDD"/>
    <w:rsid w:val="303BD06A"/>
    <w:rsid w:val="3041E798"/>
    <w:rsid w:val="3043164E"/>
    <w:rsid w:val="3059BABA"/>
    <w:rsid w:val="306D240A"/>
    <w:rsid w:val="306D8BC2"/>
    <w:rsid w:val="306F9CBD"/>
    <w:rsid w:val="3078324B"/>
    <w:rsid w:val="3079020C"/>
    <w:rsid w:val="307EBE4B"/>
    <w:rsid w:val="307F1A2D"/>
    <w:rsid w:val="3085B1E3"/>
    <w:rsid w:val="308B0C2C"/>
    <w:rsid w:val="308B5013"/>
    <w:rsid w:val="3099E668"/>
    <w:rsid w:val="309B0C49"/>
    <w:rsid w:val="309BDB0C"/>
    <w:rsid w:val="30B91991"/>
    <w:rsid w:val="30C2236D"/>
    <w:rsid w:val="30DF4241"/>
    <w:rsid w:val="30E75F15"/>
    <w:rsid w:val="3104E6A2"/>
    <w:rsid w:val="310D85A4"/>
    <w:rsid w:val="31124524"/>
    <w:rsid w:val="312B18E3"/>
    <w:rsid w:val="3131C623"/>
    <w:rsid w:val="313618CC"/>
    <w:rsid w:val="3148BECB"/>
    <w:rsid w:val="314C44D2"/>
    <w:rsid w:val="314CE99F"/>
    <w:rsid w:val="314F5C2A"/>
    <w:rsid w:val="3152E268"/>
    <w:rsid w:val="315540B5"/>
    <w:rsid w:val="315D5E39"/>
    <w:rsid w:val="3177B15D"/>
    <w:rsid w:val="317A6BF0"/>
    <w:rsid w:val="317CD1F5"/>
    <w:rsid w:val="3190AA17"/>
    <w:rsid w:val="31A8A3B0"/>
    <w:rsid w:val="31AA54FC"/>
    <w:rsid w:val="31C3E3E7"/>
    <w:rsid w:val="31C7410D"/>
    <w:rsid w:val="31D68E3E"/>
    <w:rsid w:val="31DE2C90"/>
    <w:rsid w:val="31E1C709"/>
    <w:rsid w:val="31E2E2DF"/>
    <w:rsid w:val="31EA8567"/>
    <w:rsid w:val="31EC668E"/>
    <w:rsid w:val="3227764B"/>
    <w:rsid w:val="322785B3"/>
    <w:rsid w:val="32455B0A"/>
    <w:rsid w:val="324A5D75"/>
    <w:rsid w:val="3255F448"/>
    <w:rsid w:val="3264B26D"/>
    <w:rsid w:val="3271C1CE"/>
    <w:rsid w:val="32746BBB"/>
    <w:rsid w:val="3275539D"/>
    <w:rsid w:val="3277644B"/>
    <w:rsid w:val="3280862B"/>
    <w:rsid w:val="3281D0A4"/>
    <w:rsid w:val="328F84E0"/>
    <w:rsid w:val="329D46E7"/>
    <w:rsid w:val="32A1154B"/>
    <w:rsid w:val="32A54C10"/>
    <w:rsid w:val="32B0993D"/>
    <w:rsid w:val="32B533CA"/>
    <w:rsid w:val="32B81DD8"/>
    <w:rsid w:val="32BE7694"/>
    <w:rsid w:val="32C135F9"/>
    <w:rsid w:val="32C30907"/>
    <w:rsid w:val="32CBD39A"/>
    <w:rsid w:val="32D2708D"/>
    <w:rsid w:val="32D466D5"/>
    <w:rsid w:val="32DA8672"/>
    <w:rsid w:val="32EE337B"/>
    <w:rsid w:val="32F22188"/>
    <w:rsid w:val="32F27183"/>
    <w:rsid w:val="32FAF0F6"/>
    <w:rsid w:val="32FBF02C"/>
    <w:rsid w:val="32FC8357"/>
    <w:rsid w:val="32FD03DB"/>
    <w:rsid w:val="33041D46"/>
    <w:rsid w:val="33135D6B"/>
    <w:rsid w:val="33234257"/>
    <w:rsid w:val="33297DE2"/>
    <w:rsid w:val="33473A1B"/>
    <w:rsid w:val="334E3C08"/>
    <w:rsid w:val="3353BA9B"/>
    <w:rsid w:val="335C2873"/>
    <w:rsid w:val="337091D8"/>
    <w:rsid w:val="33756E53"/>
    <w:rsid w:val="33789098"/>
    <w:rsid w:val="3394CFCC"/>
    <w:rsid w:val="33998E5D"/>
    <w:rsid w:val="339C2734"/>
    <w:rsid w:val="339E9241"/>
    <w:rsid w:val="33A02991"/>
    <w:rsid w:val="33A1A0AF"/>
    <w:rsid w:val="33AB5FA5"/>
    <w:rsid w:val="33B0C216"/>
    <w:rsid w:val="33C18175"/>
    <w:rsid w:val="33C3AEA5"/>
    <w:rsid w:val="33C75812"/>
    <w:rsid w:val="33C79ADF"/>
    <w:rsid w:val="33D3AC87"/>
    <w:rsid w:val="33D61B7D"/>
    <w:rsid w:val="33DED9D8"/>
    <w:rsid w:val="33E1E463"/>
    <w:rsid w:val="33E88FDC"/>
    <w:rsid w:val="33E8EE1F"/>
    <w:rsid w:val="33ED03AF"/>
    <w:rsid w:val="33EE5D75"/>
    <w:rsid w:val="33F387A7"/>
    <w:rsid w:val="33F8F295"/>
    <w:rsid w:val="33FDB30E"/>
    <w:rsid w:val="33FF7541"/>
    <w:rsid w:val="34002680"/>
    <w:rsid w:val="34008949"/>
    <w:rsid w:val="34170C04"/>
    <w:rsid w:val="34244CD7"/>
    <w:rsid w:val="34296D80"/>
    <w:rsid w:val="3436949D"/>
    <w:rsid w:val="343AEC13"/>
    <w:rsid w:val="3449FA2A"/>
    <w:rsid w:val="344D4585"/>
    <w:rsid w:val="344F7094"/>
    <w:rsid w:val="345BFAFB"/>
    <w:rsid w:val="34663079"/>
    <w:rsid w:val="346D5C4C"/>
    <w:rsid w:val="346D5E0B"/>
    <w:rsid w:val="3472A1DF"/>
    <w:rsid w:val="3475E251"/>
    <w:rsid w:val="348BC2D1"/>
    <w:rsid w:val="349481AA"/>
    <w:rsid w:val="34988455"/>
    <w:rsid w:val="34A4005F"/>
    <w:rsid w:val="34B3146E"/>
    <w:rsid w:val="34B7269D"/>
    <w:rsid w:val="34C718D8"/>
    <w:rsid w:val="34CFE314"/>
    <w:rsid w:val="34D7F219"/>
    <w:rsid w:val="34F1EA5C"/>
    <w:rsid w:val="34FC38C7"/>
    <w:rsid w:val="350161F5"/>
    <w:rsid w:val="350184A2"/>
    <w:rsid w:val="3506DA30"/>
    <w:rsid w:val="3512D1FA"/>
    <w:rsid w:val="351CE908"/>
    <w:rsid w:val="3521DD18"/>
    <w:rsid w:val="3524A3BD"/>
    <w:rsid w:val="3533BACD"/>
    <w:rsid w:val="35391493"/>
    <w:rsid w:val="35486C45"/>
    <w:rsid w:val="354C1B6D"/>
    <w:rsid w:val="3562C49C"/>
    <w:rsid w:val="35673651"/>
    <w:rsid w:val="356D5FDE"/>
    <w:rsid w:val="357351BC"/>
    <w:rsid w:val="3588CB02"/>
    <w:rsid w:val="35A86336"/>
    <w:rsid w:val="35B0440C"/>
    <w:rsid w:val="35B4D9C9"/>
    <w:rsid w:val="35B69DDD"/>
    <w:rsid w:val="35C16951"/>
    <w:rsid w:val="35C38E29"/>
    <w:rsid w:val="35D55281"/>
    <w:rsid w:val="35DC7834"/>
    <w:rsid w:val="35E6AD6E"/>
    <w:rsid w:val="35FB3DE0"/>
    <w:rsid w:val="3607E3FF"/>
    <w:rsid w:val="36089C37"/>
    <w:rsid w:val="360BF136"/>
    <w:rsid w:val="360D4358"/>
    <w:rsid w:val="36158557"/>
    <w:rsid w:val="36171170"/>
    <w:rsid w:val="363374FA"/>
    <w:rsid w:val="363A4B53"/>
    <w:rsid w:val="363CD516"/>
    <w:rsid w:val="3643C925"/>
    <w:rsid w:val="3644095D"/>
    <w:rsid w:val="36619AC0"/>
    <w:rsid w:val="36729F1D"/>
    <w:rsid w:val="368A947E"/>
    <w:rsid w:val="368C2387"/>
    <w:rsid w:val="369894BD"/>
    <w:rsid w:val="36998BEE"/>
    <w:rsid w:val="369A1FCE"/>
    <w:rsid w:val="36B6B287"/>
    <w:rsid w:val="36BE079A"/>
    <w:rsid w:val="36C95755"/>
    <w:rsid w:val="36D0D409"/>
    <w:rsid w:val="36E7BABC"/>
    <w:rsid w:val="36F00267"/>
    <w:rsid w:val="36F2A737"/>
    <w:rsid w:val="36F6E962"/>
    <w:rsid w:val="3700535C"/>
    <w:rsid w:val="37040D69"/>
    <w:rsid w:val="37073A48"/>
    <w:rsid w:val="37085BCE"/>
    <w:rsid w:val="370A0B21"/>
    <w:rsid w:val="370ABE08"/>
    <w:rsid w:val="3718E00D"/>
    <w:rsid w:val="371B069A"/>
    <w:rsid w:val="371C39A7"/>
    <w:rsid w:val="373E01B2"/>
    <w:rsid w:val="3740344B"/>
    <w:rsid w:val="374907C2"/>
    <w:rsid w:val="375C8AAB"/>
    <w:rsid w:val="376C238C"/>
    <w:rsid w:val="376CCC81"/>
    <w:rsid w:val="378559A8"/>
    <w:rsid w:val="3799DCB3"/>
    <w:rsid w:val="37A1F07C"/>
    <w:rsid w:val="37A69EAA"/>
    <w:rsid w:val="37A7F3C6"/>
    <w:rsid w:val="37A80EC0"/>
    <w:rsid w:val="37A99D2F"/>
    <w:rsid w:val="37AB8966"/>
    <w:rsid w:val="37B8D435"/>
    <w:rsid w:val="37BE8050"/>
    <w:rsid w:val="37C91A77"/>
    <w:rsid w:val="37D83A57"/>
    <w:rsid w:val="37E10601"/>
    <w:rsid w:val="37E455F5"/>
    <w:rsid w:val="37E59FE1"/>
    <w:rsid w:val="37E71A3C"/>
    <w:rsid w:val="37F587B1"/>
    <w:rsid w:val="37FD1926"/>
    <w:rsid w:val="37FE6E9F"/>
    <w:rsid w:val="38037AF2"/>
    <w:rsid w:val="38057B41"/>
    <w:rsid w:val="380FEBA9"/>
    <w:rsid w:val="38116E73"/>
    <w:rsid w:val="3818A0A8"/>
    <w:rsid w:val="381BEE96"/>
    <w:rsid w:val="38239456"/>
    <w:rsid w:val="3823CA6A"/>
    <w:rsid w:val="382C2A27"/>
    <w:rsid w:val="3840C1C1"/>
    <w:rsid w:val="38411540"/>
    <w:rsid w:val="384479D7"/>
    <w:rsid w:val="384D65EA"/>
    <w:rsid w:val="3852B696"/>
    <w:rsid w:val="385A6F30"/>
    <w:rsid w:val="3860D2CD"/>
    <w:rsid w:val="3864B366"/>
    <w:rsid w:val="386D7E1C"/>
    <w:rsid w:val="387EF796"/>
    <w:rsid w:val="387FDA47"/>
    <w:rsid w:val="3889C593"/>
    <w:rsid w:val="3897F47D"/>
    <w:rsid w:val="389D7C8E"/>
    <w:rsid w:val="38A5E15A"/>
    <w:rsid w:val="38AF401A"/>
    <w:rsid w:val="38BC5F2B"/>
    <w:rsid w:val="38BD86ED"/>
    <w:rsid w:val="38C3F571"/>
    <w:rsid w:val="38CC6C10"/>
    <w:rsid w:val="38D24678"/>
    <w:rsid w:val="38D462A2"/>
    <w:rsid w:val="38D70E12"/>
    <w:rsid w:val="38DC04AC"/>
    <w:rsid w:val="38DC601D"/>
    <w:rsid w:val="38EB87BC"/>
    <w:rsid w:val="38FE0391"/>
    <w:rsid w:val="3917EEC0"/>
    <w:rsid w:val="39207E99"/>
    <w:rsid w:val="39210DA6"/>
    <w:rsid w:val="39267C30"/>
    <w:rsid w:val="39381B97"/>
    <w:rsid w:val="393A67D9"/>
    <w:rsid w:val="393CE7E5"/>
    <w:rsid w:val="39456368"/>
    <w:rsid w:val="395674A3"/>
    <w:rsid w:val="3965EA7B"/>
    <w:rsid w:val="3967D22B"/>
    <w:rsid w:val="397B58AD"/>
    <w:rsid w:val="3981C098"/>
    <w:rsid w:val="3983E505"/>
    <w:rsid w:val="399EF554"/>
    <w:rsid w:val="39AC054C"/>
    <w:rsid w:val="39ADA083"/>
    <w:rsid w:val="39AEE564"/>
    <w:rsid w:val="39B6E72F"/>
    <w:rsid w:val="39EC68B4"/>
    <w:rsid w:val="39FB9DA4"/>
    <w:rsid w:val="3A235C45"/>
    <w:rsid w:val="3A265857"/>
    <w:rsid w:val="3A266031"/>
    <w:rsid w:val="3A2D523E"/>
    <w:rsid w:val="3A391A58"/>
    <w:rsid w:val="3A39503A"/>
    <w:rsid w:val="3A47F3CE"/>
    <w:rsid w:val="3A4A552F"/>
    <w:rsid w:val="3A5D8C50"/>
    <w:rsid w:val="3A64F4ED"/>
    <w:rsid w:val="3A673826"/>
    <w:rsid w:val="3A77EA6C"/>
    <w:rsid w:val="3A9D3843"/>
    <w:rsid w:val="3AB12588"/>
    <w:rsid w:val="3AC5EAEB"/>
    <w:rsid w:val="3ACFAD84"/>
    <w:rsid w:val="3AD13EAD"/>
    <w:rsid w:val="3AD74D52"/>
    <w:rsid w:val="3AD7B23C"/>
    <w:rsid w:val="3AE997ED"/>
    <w:rsid w:val="3AF0DA99"/>
    <w:rsid w:val="3AF1F58D"/>
    <w:rsid w:val="3AF49482"/>
    <w:rsid w:val="3B00F43F"/>
    <w:rsid w:val="3B08C873"/>
    <w:rsid w:val="3B09612F"/>
    <w:rsid w:val="3B1444DF"/>
    <w:rsid w:val="3B298A98"/>
    <w:rsid w:val="3B2B4E29"/>
    <w:rsid w:val="3B39B2D2"/>
    <w:rsid w:val="3B40E2E7"/>
    <w:rsid w:val="3B45088E"/>
    <w:rsid w:val="3B538C15"/>
    <w:rsid w:val="3B56282A"/>
    <w:rsid w:val="3B618E0F"/>
    <w:rsid w:val="3B6C7E0C"/>
    <w:rsid w:val="3BA18576"/>
    <w:rsid w:val="3BA49338"/>
    <w:rsid w:val="3BAF9948"/>
    <w:rsid w:val="3BB4A67C"/>
    <w:rsid w:val="3BB6EE5B"/>
    <w:rsid w:val="3BC1FB53"/>
    <w:rsid w:val="3BC4AF12"/>
    <w:rsid w:val="3BD96482"/>
    <w:rsid w:val="3BE71406"/>
    <w:rsid w:val="3BE78345"/>
    <w:rsid w:val="3BEF318E"/>
    <w:rsid w:val="3BF015EC"/>
    <w:rsid w:val="3C1D98C7"/>
    <w:rsid w:val="3C201F2F"/>
    <w:rsid w:val="3C21AA6D"/>
    <w:rsid w:val="3C25038C"/>
    <w:rsid w:val="3C39F665"/>
    <w:rsid w:val="3C4EA434"/>
    <w:rsid w:val="3C52631D"/>
    <w:rsid w:val="3C5CE2FD"/>
    <w:rsid w:val="3C5DB8CF"/>
    <w:rsid w:val="3C6252DB"/>
    <w:rsid w:val="3C70FDB8"/>
    <w:rsid w:val="3C8D6B88"/>
    <w:rsid w:val="3CA3659D"/>
    <w:rsid w:val="3CAA01AC"/>
    <w:rsid w:val="3CAB9FDB"/>
    <w:rsid w:val="3CC9A9CB"/>
    <w:rsid w:val="3CCCF92A"/>
    <w:rsid w:val="3CD7CF96"/>
    <w:rsid w:val="3CDC6B50"/>
    <w:rsid w:val="3CE7C84A"/>
    <w:rsid w:val="3D092DF7"/>
    <w:rsid w:val="3D112189"/>
    <w:rsid w:val="3D168A34"/>
    <w:rsid w:val="3D3054A1"/>
    <w:rsid w:val="3D33957B"/>
    <w:rsid w:val="3D35FAA6"/>
    <w:rsid w:val="3D3D4605"/>
    <w:rsid w:val="3D463599"/>
    <w:rsid w:val="3D569023"/>
    <w:rsid w:val="3D65A47B"/>
    <w:rsid w:val="3D78B491"/>
    <w:rsid w:val="3D7F615C"/>
    <w:rsid w:val="3D8EE2CC"/>
    <w:rsid w:val="3D8FD7C4"/>
    <w:rsid w:val="3D9957E6"/>
    <w:rsid w:val="3DAD11D0"/>
    <w:rsid w:val="3DB1FDB8"/>
    <w:rsid w:val="3DB57C27"/>
    <w:rsid w:val="3DBA37FB"/>
    <w:rsid w:val="3DC9ECD0"/>
    <w:rsid w:val="3DD26EFB"/>
    <w:rsid w:val="3DD44C6B"/>
    <w:rsid w:val="3DDD52B6"/>
    <w:rsid w:val="3DDFE3E2"/>
    <w:rsid w:val="3DE8AAEA"/>
    <w:rsid w:val="3DF19391"/>
    <w:rsid w:val="3DF19907"/>
    <w:rsid w:val="3DF61CF8"/>
    <w:rsid w:val="3E009476"/>
    <w:rsid w:val="3E035C29"/>
    <w:rsid w:val="3E0A5C3B"/>
    <w:rsid w:val="3E13CD49"/>
    <w:rsid w:val="3E1840D3"/>
    <w:rsid w:val="3E1F08CD"/>
    <w:rsid w:val="3E28A546"/>
    <w:rsid w:val="3E2FB732"/>
    <w:rsid w:val="3E3763E5"/>
    <w:rsid w:val="3E39C99E"/>
    <w:rsid w:val="3E4BAAAC"/>
    <w:rsid w:val="3E4E63CD"/>
    <w:rsid w:val="3E4ED377"/>
    <w:rsid w:val="3E5A859C"/>
    <w:rsid w:val="3E64F7D4"/>
    <w:rsid w:val="3E6D6EB0"/>
    <w:rsid w:val="3E7837DF"/>
    <w:rsid w:val="3E79E34E"/>
    <w:rsid w:val="3E7A8420"/>
    <w:rsid w:val="3E82F5AF"/>
    <w:rsid w:val="3E85E58E"/>
    <w:rsid w:val="3E92B0BE"/>
    <w:rsid w:val="3EA1BBDD"/>
    <w:rsid w:val="3EBD3F89"/>
    <w:rsid w:val="3EC3AE51"/>
    <w:rsid w:val="3EC7483C"/>
    <w:rsid w:val="3EC87570"/>
    <w:rsid w:val="3ECB7706"/>
    <w:rsid w:val="3ECB7DD3"/>
    <w:rsid w:val="3ECD26DC"/>
    <w:rsid w:val="3ED8F432"/>
    <w:rsid w:val="3EDA436C"/>
    <w:rsid w:val="3EE59111"/>
    <w:rsid w:val="3EE6D563"/>
    <w:rsid w:val="3EEF0DFB"/>
    <w:rsid w:val="3EEFB00B"/>
    <w:rsid w:val="3EFAFCC7"/>
    <w:rsid w:val="3F02047E"/>
    <w:rsid w:val="3F0E83B9"/>
    <w:rsid w:val="3F0FEAD0"/>
    <w:rsid w:val="3F19E0DE"/>
    <w:rsid w:val="3F2FD60A"/>
    <w:rsid w:val="3F3E46D3"/>
    <w:rsid w:val="3F43C481"/>
    <w:rsid w:val="3F445186"/>
    <w:rsid w:val="3F448B60"/>
    <w:rsid w:val="3F45DE3D"/>
    <w:rsid w:val="3F4B1AD2"/>
    <w:rsid w:val="3F5CC02C"/>
    <w:rsid w:val="3F61FE8B"/>
    <w:rsid w:val="3F6837CB"/>
    <w:rsid w:val="3F69FE33"/>
    <w:rsid w:val="3F7051DF"/>
    <w:rsid w:val="3F7164F5"/>
    <w:rsid w:val="3F77C156"/>
    <w:rsid w:val="3F781854"/>
    <w:rsid w:val="3F863AA1"/>
    <w:rsid w:val="3F8B7D66"/>
    <w:rsid w:val="3F9BB9F8"/>
    <w:rsid w:val="3FA9525F"/>
    <w:rsid w:val="3FAD7D33"/>
    <w:rsid w:val="3FC34F9D"/>
    <w:rsid w:val="3FD4B1B2"/>
    <w:rsid w:val="3FDD2D5D"/>
    <w:rsid w:val="3FDDF5F5"/>
    <w:rsid w:val="3FFCF15E"/>
    <w:rsid w:val="4008B8A5"/>
    <w:rsid w:val="401AA1AF"/>
    <w:rsid w:val="401D3F0E"/>
    <w:rsid w:val="4023F850"/>
    <w:rsid w:val="4025A7D6"/>
    <w:rsid w:val="4027B5CF"/>
    <w:rsid w:val="4031583D"/>
    <w:rsid w:val="40620EBF"/>
    <w:rsid w:val="4063189D"/>
    <w:rsid w:val="406FFC92"/>
    <w:rsid w:val="4076AF28"/>
    <w:rsid w:val="40897E3D"/>
    <w:rsid w:val="40A6929E"/>
    <w:rsid w:val="40D4FF4F"/>
    <w:rsid w:val="40E0D6D6"/>
    <w:rsid w:val="40E1D2F5"/>
    <w:rsid w:val="40E8EB9A"/>
    <w:rsid w:val="40F1EB94"/>
    <w:rsid w:val="40F3A2AE"/>
    <w:rsid w:val="40F4B371"/>
    <w:rsid w:val="40F4CC0B"/>
    <w:rsid w:val="40FDB203"/>
    <w:rsid w:val="4105DFA4"/>
    <w:rsid w:val="412B747C"/>
    <w:rsid w:val="412B7852"/>
    <w:rsid w:val="412BCAB6"/>
    <w:rsid w:val="412D003A"/>
    <w:rsid w:val="41462DC8"/>
    <w:rsid w:val="41481818"/>
    <w:rsid w:val="4168DD46"/>
    <w:rsid w:val="416F4C7E"/>
    <w:rsid w:val="41723A6E"/>
    <w:rsid w:val="4177891A"/>
    <w:rsid w:val="41AAF8B5"/>
    <w:rsid w:val="41B1D3AE"/>
    <w:rsid w:val="41B44E2F"/>
    <w:rsid w:val="41B85076"/>
    <w:rsid w:val="41BEB541"/>
    <w:rsid w:val="41C73D4F"/>
    <w:rsid w:val="41CF167B"/>
    <w:rsid w:val="41D832A8"/>
    <w:rsid w:val="41DCBFA0"/>
    <w:rsid w:val="41E0CAE3"/>
    <w:rsid w:val="41E44109"/>
    <w:rsid w:val="41E467FB"/>
    <w:rsid w:val="41ED6DD9"/>
    <w:rsid w:val="41F75341"/>
    <w:rsid w:val="42061811"/>
    <w:rsid w:val="420F70F5"/>
    <w:rsid w:val="42110BBA"/>
    <w:rsid w:val="421273F6"/>
    <w:rsid w:val="421B5CA0"/>
    <w:rsid w:val="4220DB33"/>
    <w:rsid w:val="42234BFE"/>
    <w:rsid w:val="42238B20"/>
    <w:rsid w:val="4226CF80"/>
    <w:rsid w:val="42298247"/>
    <w:rsid w:val="422CFE84"/>
    <w:rsid w:val="422FA142"/>
    <w:rsid w:val="42482FA3"/>
    <w:rsid w:val="4257997E"/>
    <w:rsid w:val="4268D792"/>
    <w:rsid w:val="42697903"/>
    <w:rsid w:val="426DC528"/>
    <w:rsid w:val="427A50CD"/>
    <w:rsid w:val="427B6543"/>
    <w:rsid w:val="4281CD1E"/>
    <w:rsid w:val="429779B9"/>
    <w:rsid w:val="429D41BD"/>
    <w:rsid w:val="429D91FD"/>
    <w:rsid w:val="429FD88D"/>
    <w:rsid w:val="42A04BD5"/>
    <w:rsid w:val="42A67BEA"/>
    <w:rsid w:val="42BED107"/>
    <w:rsid w:val="42C549C8"/>
    <w:rsid w:val="42CAE7E8"/>
    <w:rsid w:val="42CF8268"/>
    <w:rsid w:val="42D53D58"/>
    <w:rsid w:val="42EC43EA"/>
    <w:rsid w:val="42EE6860"/>
    <w:rsid w:val="42F32E7D"/>
    <w:rsid w:val="42F3CD22"/>
    <w:rsid w:val="42F3E3F1"/>
    <w:rsid w:val="42F9B32C"/>
    <w:rsid w:val="42FBA071"/>
    <w:rsid w:val="4313F3AA"/>
    <w:rsid w:val="431CF1C5"/>
    <w:rsid w:val="43362336"/>
    <w:rsid w:val="43388729"/>
    <w:rsid w:val="4344F799"/>
    <w:rsid w:val="434621B5"/>
    <w:rsid w:val="4354A997"/>
    <w:rsid w:val="43559B75"/>
    <w:rsid w:val="435ACA62"/>
    <w:rsid w:val="436018B1"/>
    <w:rsid w:val="4360F82A"/>
    <w:rsid w:val="436C5B01"/>
    <w:rsid w:val="43750AC6"/>
    <w:rsid w:val="438B5C7C"/>
    <w:rsid w:val="438E2513"/>
    <w:rsid w:val="439DAECD"/>
    <w:rsid w:val="43A57EDF"/>
    <w:rsid w:val="43B1B519"/>
    <w:rsid w:val="43B650B2"/>
    <w:rsid w:val="43B8F1CA"/>
    <w:rsid w:val="43C5706A"/>
    <w:rsid w:val="43C99C36"/>
    <w:rsid w:val="43D29C4B"/>
    <w:rsid w:val="43F50522"/>
    <w:rsid w:val="43FDD385"/>
    <w:rsid w:val="43FE191D"/>
    <w:rsid w:val="441B6974"/>
    <w:rsid w:val="4420BEFF"/>
    <w:rsid w:val="4424ED12"/>
    <w:rsid w:val="4426A246"/>
    <w:rsid w:val="443FCAAD"/>
    <w:rsid w:val="44429C5C"/>
    <w:rsid w:val="4444C777"/>
    <w:rsid w:val="444EE31D"/>
    <w:rsid w:val="445223E0"/>
    <w:rsid w:val="445D676D"/>
    <w:rsid w:val="448A19BC"/>
    <w:rsid w:val="4490E7F1"/>
    <w:rsid w:val="44915FDF"/>
    <w:rsid w:val="44945478"/>
    <w:rsid w:val="44A8DE26"/>
    <w:rsid w:val="44AD51D1"/>
    <w:rsid w:val="44AECA58"/>
    <w:rsid w:val="44C21B22"/>
    <w:rsid w:val="44C525DB"/>
    <w:rsid w:val="44CED1FB"/>
    <w:rsid w:val="44D000EB"/>
    <w:rsid w:val="44EA4899"/>
    <w:rsid w:val="44EC7F3B"/>
    <w:rsid w:val="44FD8BF6"/>
    <w:rsid w:val="450028AC"/>
    <w:rsid w:val="450CE63D"/>
    <w:rsid w:val="451115FB"/>
    <w:rsid w:val="4512CE39"/>
    <w:rsid w:val="451C6318"/>
    <w:rsid w:val="45256868"/>
    <w:rsid w:val="45258E54"/>
    <w:rsid w:val="452EDBAA"/>
    <w:rsid w:val="453172C0"/>
    <w:rsid w:val="45483B4F"/>
    <w:rsid w:val="45510624"/>
    <w:rsid w:val="455C7C01"/>
    <w:rsid w:val="456C6328"/>
    <w:rsid w:val="4574CF57"/>
    <w:rsid w:val="4578CCE5"/>
    <w:rsid w:val="457DFA57"/>
    <w:rsid w:val="457F2C54"/>
    <w:rsid w:val="4587222D"/>
    <w:rsid w:val="458CD1F4"/>
    <w:rsid w:val="458F5418"/>
    <w:rsid w:val="458FD2A6"/>
    <w:rsid w:val="458FDA4D"/>
    <w:rsid w:val="45925E30"/>
    <w:rsid w:val="45938194"/>
    <w:rsid w:val="459AEADD"/>
    <w:rsid w:val="45A75461"/>
    <w:rsid w:val="45AC23C8"/>
    <w:rsid w:val="45AD0B83"/>
    <w:rsid w:val="45B2BC63"/>
    <w:rsid w:val="45B8D668"/>
    <w:rsid w:val="45BFC3C3"/>
    <w:rsid w:val="45C3F426"/>
    <w:rsid w:val="45CF5590"/>
    <w:rsid w:val="45D7F001"/>
    <w:rsid w:val="45E11B3E"/>
    <w:rsid w:val="45E29BAA"/>
    <w:rsid w:val="45FF19FC"/>
    <w:rsid w:val="46015759"/>
    <w:rsid w:val="460497F0"/>
    <w:rsid w:val="460996C3"/>
    <w:rsid w:val="460B8B75"/>
    <w:rsid w:val="462B8EA7"/>
    <w:rsid w:val="46325167"/>
    <w:rsid w:val="464EB194"/>
    <w:rsid w:val="46530A85"/>
    <w:rsid w:val="465A54B5"/>
    <w:rsid w:val="465D3CE9"/>
    <w:rsid w:val="465F5BD2"/>
    <w:rsid w:val="4677D37B"/>
    <w:rsid w:val="46790D30"/>
    <w:rsid w:val="468158E8"/>
    <w:rsid w:val="46832CC6"/>
    <w:rsid w:val="46887062"/>
    <w:rsid w:val="46983445"/>
    <w:rsid w:val="469CFA19"/>
    <w:rsid w:val="46C32A8C"/>
    <w:rsid w:val="46CA9863"/>
    <w:rsid w:val="46CB67F9"/>
    <w:rsid w:val="46D76A9A"/>
    <w:rsid w:val="46DB5A34"/>
    <w:rsid w:val="46E65FA8"/>
    <w:rsid w:val="46F11CFF"/>
    <w:rsid w:val="46F56EB4"/>
    <w:rsid w:val="46F6A2CF"/>
    <w:rsid w:val="472897BD"/>
    <w:rsid w:val="47335990"/>
    <w:rsid w:val="4737EBE0"/>
    <w:rsid w:val="473CC4E1"/>
    <w:rsid w:val="474D9B22"/>
    <w:rsid w:val="474E8DE3"/>
    <w:rsid w:val="4755953F"/>
    <w:rsid w:val="47751C1D"/>
    <w:rsid w:val="477DB802"/>
    <w:rsid w:val="4790DDE8"/>
    <w:rsid w:val="479E7C67"/>
    <w:rsid w:val="47B7F58E"/>
    <w:rsid w:val="47C3C6AD"/>
    <w:rsid w:val="47C789B0"/>
    <w:rsid w:val="47CA8E58"/>
    <w:rsid w:val="47D644AE"/>
    <w:rsid w:val="47E140E7"/>
    <w:rsid w:val="47E47F88"/>
    <w:rsid w:val="47E4C683"/>
    <w:rsid w:val="47E4F359"/>
    <w:rsid w:val="47E536F9"/>
    <w:rsid w:val="47E856A4"/>
    <w:rsid w:val="47EC1811"/>
    <w:rsid w:val="47F48732"/>
    <w:rsid w:val="4804C821"/>
    <w:rsid w:val="480AF436"/>
    <w:rsid w:val="4811F6EE"/>
    <w:rsid w:val="4813E456"/>
    <w:rsid w:val="48154A34"/>
    <w:rsid w:val="481A23CB"/>
    <w:rsid w:val="483C2DBB"/>
    <w:rsid w:val="483DF050"/>
    <w:rsid w:val="4845E4C4"/>
    <w:rsid w:val="484D4544"/>
    <w:rsid w:val="487BD65D"/>
    <w:rsid w:val="487CF79A"/>
    <w:rsid w:val="487EE1E0"/>
    <w:rsid w:val="48850B6D"/>
    <w:rsid w:val="48AB8A4F"/>
    <w:rsid w:val="48AE10EC"/>
    <w:rsid w:val="48B398A6"/>
    <w:rsid w:val="48C7273B"/>
    <w:rsid w:val="48C730E0"/>
    <w:rsid w:val="48DFD5B8"/>
    <w:rsid w:val="48E0A520"/>
    <w:rsid w:val="48F3C242"/>
    <w:rsid w:val="4901709D"/>
    <w:rsid w:val="4924EEE7"/>
    <w:rsid w:val="493A61EE"/>
    <w:rsid w:val="493CD91D"/>
    <w:rsid w:val="494BD3EF"/>
    <w:rsid w:val="49516E2D"/>
    <w:rsid w:val="495A588E"/>
    <w:rsid w:val="495B781E"/>
    <w:rsid w:val="495DBC69"/>
    <w:rsid w:val="495F8DD9"/>
    <w:rsid w:val="4962900E"/>
    <w:rsid w:val="496C8430"/>
    <w:rsid w:val="49815574"/>
    <w:rsid w:val="498D080A"/>
    <w:rsid w:val="499A7568"/>
    <w:rsid w:val="49A5E51E"/>
    <w:rsid w:val="49A64E2E"/>
    <w:rsid w:val="49AB5E99"/>
    <w:rsid w:val="49AE4EAF"/>
    <w:rsid w:val="49B86D52"/>
    <w:rsid w:val="49BBB066"/>
    <w:rsid w:val="49C4589D"/>
    <w:rsid w:val="49C666A3"/>
    <w:rsid w:val="49CA358F"/>
    <w:rsid w:val="49D3591B"/>
    <w:rsid w:val="49DFB229"/>
    <w:rsid w:val="49EC4A64"/>
    <w:rsid w:val="4A0BD886"/>
    <w:rsid w:val="4A14D676"/>
    <w:rsid w:val="4A2C8BFB"/>
    <w:rsid w:val="4A31A022"/>
    <w:rsid w:val="4A331055"/>
    <w:rsid w:val="4A39A840"/>
    <w:rsid w:val="4A47A79A"/>
    <w:rsid w:val="4A488713"/>
    <w:rsid w:val="4A55569C"/>
    <w:rsid w:val="4A59318F"/>
    <w:rsid w:val="4A5A039D"/>
    <w:rsid w:val="4A7070BF"/>
    <w:rsid w:val="4A75F7E0"/>
    <w:rsid w:val="4A777307"/>
    <w:rsid w:val="4A7F21EA"/>
    <w:rsid w:val="4A93133A"/>
    <w:rsid w:val="4AAAE2E8"/>
    <w:rsid w:val="4AB08DAD"/>
    <w:rsid w:val="4AD0D6C2"/>
    <w:rsid w:val="4AD58967"/>
    <w:rsid w:val="4AE6998D"/>
    <w:rsid w:val="4AF318EA"/>
    <w:rsid w:val="4AFAF923"/>
    <w:rsid w:val="4AFD17D7"/>
    <w:rsid w:val="4AFFE8A7"/>
    <w:rsid w:val="4B0087CE"/>
    <w:rsid w:val="4B030F22"/>
    <w:rsid w:val="4B14450C"/>
    <w:rsid w:val="4B161A2E"/>
    <w:rsid w:val="4B16567D"/>
    <w:rsid w:val="4B1A87A7"/>
    <w:rsid w:val="4B2DFB81"/>
    <w:rsid w:val="4B31F814"/>
    <w:rsid w:val="4B37AB16"/>
    <w:rsid w:val="4B3A60DC"/>
    <w:rsid w:val="4B42CB33"/>
    <w:rsid w:val="4B48A912"/>
    <w:rsid w:val="4B4D428B"/>
    <w:rsid w:val="4B52C80E"/>
    <w:rsid w:val="4B5AFD1C"/>
    <w:rsid w:val="4B62FF64"/>
    <w:rsid w:val="4B71890A"/>
    <w:rsid w:val="4B7DC3D1"/>
    <w:rsid w:val="4B85C531"/>
    <w:rsid w:val="4B91F86E"/>
    <w:rsid w:val="4BA02347"/>
    <w:rsid w:val="4BA8369F"/>
    <w:rsid w:val="4BC26EA6"/>
    <w:rsid w:val="4BC57931"/>
    <w:rsid w:val="4BDDC940"/>
    <w:rsid w:val="4BED305E"/>
    <w:rsid w:val="4BF7D801"/>
    <w:rsid w:val="4C1A222A"/>
    <w:rsid w:val="4C217E7E"/>
    <w:rsid w:val="4C4D81F6"/>
    <w:rsid w:val="4C50542E"/>
    <w:rsid w:val="4C53D035"/>
    <w:rsid w:val="4C6582FD"/>
    <w:rsid w:val="4C84B9CC"/>
    <w:rsid w:val="4C8777BC"/>
    <w:rsid w:val="4C91252C"/>
    <w:rsid w:val="4C98BDB9"/>
    <w:rsid w:val="4CB2E076"/>
    <w:rsid w:val="4CBAA34D"/>
    <w:rsid w:val="4CC02C72"/>
    <w:rsid w:val="4CC641CB"/>
    <w:rsid w:val="4CC6F850"/>
    <w:rsid w:val="4CCD1752"/>
    <w:rsid w:val="4CD065FB"/>
    <w:rsid w:val="4CD2F855"/>
    <w:rsid w:val="4CD57486"/>
    <w:rsid w:val="4CE36DE0"/>
    <w:rsid w:val="4CE385C0"/>
    <w:rsid w:val="4CE7884A"/>
    <w:rsid w:val="4D176D88"/>
    <w:rsid w:val="4D21F3E5"/>
    <w:rsid w:val="4D274553"/>
    <w:rsid w:val="4D2DCE36"/>
    <w:rsid w:val="4D3E00FE"/>
    <w:rsid w:val="4D57FE54"/>
    <w:rsid w:val="4D65CFC0"/>
    <w:rsid w:val="4D6A1133"/>
    <w:rsid w:val="4D77BC7B"/>
    <w:rsid w:val="4DADEFC5"/>
    <w:rsid w:val="4DB0AB2D"/>
    <w:rsid w:val="4DDD48D1"/>
    <w:rsid w:val="4DECB854"/>
    <w:rsid w:val="4DED0B7E"/>
    <w:rsid w:val="4DF8FF87"/>
    <w:rsid w:val="4DFC34DB"/>
    <w:rsid w:val="4E13566E"/>
    <w:rsid w:val="4E23E331"/>
    <w:rsid w:val="4E240A6F"/>
    <w:rsid w:val="4E2585F1"/>
    <w:rsid w:val="4E2784F0"/>
    <w:rsid w:val="4E2BB279"/>
    <w:rsid w:val="4E2D5240"/>
    <w:rsid w:val="4E36D262"/>
    <w:rsid w:val="4E41CDCE"/>
    <w:rsid w:val="4E51A94D"/>
    <w:rsid w:val="4E53DF31"/>
    <w:rsid w:val="4E54BA3A"/>
    <w:rsid w:val="4E7A3551"/>
    <w:rsid w:val="4E7B3543"/>
    <w:rsid w:val="4E884963"/>
    <w:rsid w:val="4E911E48"/>
    <w:rsid w:val="4E95E646"/>
    <w:rsid w:val="4E97F939"/>
    <w:rsid w:val="4E9C8DF3"/>
    <w:rsid w:val="4E9E8EE6"/>
    <w:rsid w:val="4EA19C68"/>
    <w:rsid w:val="4EA35435"/>
    <w:rsid w:val="4EA7FD85"/>
    <w:rsid w:val="4EAAF1E2"/>
    <w:rsid w:val="4EB442A5"/>
    <w:rsid w:val="4EB78B8C"/>
    <w:rsid w:val="4EB994B5"/>
    <w:rsid w:val="4EBF9A02"/>
    <w:rsid w:val="4EC315B4"/>
    <w:rsid w:val="4EEC6DCC"/>
    <w:rsid w:val="4EF44259"/>
    <w:rsid w:val="4EFC2152"/>
    <w:rsid w:val="4EFCA64C"/>
    <w:rsid w:val="4F013BCF"/>
    <w:rsid w:val="4F05E194"/>
    <w:rsid w:val="4F1E0E15"/>
    <w:rsid w:val="4F4425C3"/>
    <w:rsid w:val="4F4496A5"/>
    <w:rsid w:val="4F48EE31"/>
    <w:rsid w:val="4F4A9F64"/>
    <w:rsid w:val="4F4CBA04"/>
    <w:rsid w:val="4F5FC58C"/>
    <w:rsid w:val="4F663219"/>
    <w:rsid w:val="4F6FBDD1"/>
    <w:rsid w:val="4F70E73D"/>
    <w:rsid w:val="4F7CAB66"/>
    <w:rsid w:val="4F7F7DE6"/>
    <w:rsid w:val="4F811E1C"/>
    <w:rsid w:val="4F8BCA00"/>
    <w:rsid w:val="4F9046C9"/>
    <w:rsid w:val="4F9195C4"/>
    <w:rsid w:val="4F92DB1C"/>
    <w:rsid w:val="4F982A12"/>
    <w:rsid w:val="4FA5CFA6"/>
    <w:rsid w:val="4FB52FF1"/>
    <w:rsid w:val="4FC561D2"/>
    <w:rsid w:val="4FDDC37B"/>
    <w:rsid w:val="4FE8892E"/>
    <w:rsid w:val="4FEA489C"/>
    <w:rsid w:val="4FF01D66"/>
    <w:rsid w:val="4FF1529D"/>
    <w:rsid w:val="4FF45CE5"/>
    <w:rsid w:val="4FF4DC2D"/>
    <w:rsid w:val="4FFFE118"/>
    <w:rsid w:val="500E1993"/>
    <w:rsid w:val="5017DA85"/>
    <w:rsid w:val="50220FE7"/>
    <w:rsid w:val="50279774"/>
    <w:rsid w:val="502E35C3"/>
    <w:rsid w:val="50389471"/>
    <w:rsid w:val="5038D23A"/>
    <w:rsid w:val="5039B4D8"/>
    <w:rsid w:val="50504360"/>
    <w:rsid w:val="5054FD55"/>
    <w:rsid w:val="5058FCA3"/>
    <w:rsid w:val="506AD691"/>
    <w:rsid w:val="5070F610"/>
    <w:rsid w:val="50741DE0"/>
    <w:rsid w:val="508BE24E"/>
    <w:rsid w:val="508CE361"/>
    <w:rsid w:val="50935962"/>
    <w:rsid w:val="509678D0"/>
    <w:rsid w:val="509DF392"/>
    <w:rsid w:val="509E2E63"/>
    <w:rsid w:val="50A0C95E"/>
    <w:rsid w:val="50A20B77"/>
    <w:rsid w:val="50AAB10D"/>
    <w:rsid w:val="50BFA81B"/>
    <w:rsid w:val="50C256D2"/>
    <w:rsid w:val="50D179F9"/>
    <w:rsid w:val="50D8841F"/>
    <w:rsid w:val="50DAE461"/>
    <w:rsid w:val="50E2263E"/>
    <w:rsid w:val="50E97A22"/>
    <w:rsid w:val="50F06070"/>
    <w:rsid w:val="50F1BAE1"/>
    <w:rsid w:val="50FB6D64"/>
    <w:rsid w:val="50FDF834"/>
    <w:rsid w:val="5116B262"/>
    <w:rsid w:val="511A653F"/>
    <w:rsid w:val="51397CE1"/>
    <w:rsid w:val="5139E690"/>
    <w:rsid w:val="513DA258"/>
    <w:rsid w:val="51439FBE"/>
    <w:rsid w:val="514FD5B4"/>
    <w:rsid w:val="51663C96"/>
    <w:rsid w:val="516C80B1"/>
    <w:rsid w:val="517EDD7F"/>
    <w:rsid w:val="51846147"/>
    <w:rsid w:val="519047B2"/>
    <w:rsid w:val="5197F50F"/>
    <w:rsid w:val="519D5E4C"/>
    <w:rsid w:val="51B28940"/>
    <w:rsid w:val="51B5A1EE"/>
    <w:rsid w:val="51B865AB"/>
    <w:rsid w:val="51CB2981"/>
    <w:rsid w:val="51D49109"/>
    <w:rsid w:val="51D4EB18"/>
    <w:rsid w:val="51E62E21"/>
    <w:rsid w:val="51E83415"/>
    <w:rsid w:val="51F1B169"/>
    <w:rsid w:val="51F82703"/>
    <w:rsid w:val="5208364D"/>
    <w:rsid w:val="520CD969"/>
    <w:rsid w:val="5212481F"/>
    <w:rsid w:val="521E7E24"/>
    <w:rsid w:val="522DE9FD"/>
    <w:rsid w:val="52336B64"/>
    <w:rsid w:val="5236A4EE"/>
    <w:rsid w:val="5243B44F"/>
    <w:rsid w:val="5243C3DD"/>
    <w:rsid w:val="5246C261"/>
    <w:rsid w:val="524A75F6"/>
    <w:rsid w:val="524FC268"/>
    <w:rsid w:val="525005CC"/>
    <w:rsid w:val="5256AAB3"/>
    <w:rsid w:val="5256D208"/>
    <w:rsid w:val="525C2107"/>
    <w:rsid w:val="52657B50"/>
    <w:rsid w:val="5272C403"/>
    <w:rsid w:val="5276C61B"/>
    <w:rsid w:val="5283272B"/>
    <w:rsid w:val="528B0BE5"/>
    <w:rsid w:val="52956C5A"/>
    <w:rsid w:val="5297EC52"/>
    <w:rsid w:val="529AEBA9"/>
    <w:rsid w:val="529E7866"/>
    <w:rsid w:val="52A45146"/>
    <w:rsid w:val="52A630E7"/>
    <w:rsid w:val="52B16D49"/>
    <w:rsid w:val="52C4B619"/>
    <w:rsid w:val="52D367B5"/>
    <w:rsid w:val="52D54C7D"/>
    <w:rsid w:val="52E089D7"/>
    <w:rsid w:val="52ECB54B"/>
    <w:rsid w:val="52EEEFC7"/>
    <w:rsid w:val="534522DD"/>
    <w:rsid w:val="5347E6C4"/>
    <w:rsid w:val="534E3727"/>
    <w:rsid w:val="534EE065"/>
    <w:rsid w:val="53667DE0"/>
    <w:rsid w:val="5371CC63"/>
    <w:rsid w:val="5371D8CB"/>
    <w:rsid w:val="5389A21E"/>
    <w:rsid w:val="538DE671"/>
    <w:rsid w:val="53920654"/>
    <w:rsid w:val="53923C8F"/>
    <w:rsid w:val="539B62A2"/>
    <w:rsid w:val="53A207FD"/>
    <w:rsid w:val="53AE66F2"/>
    <w:rsid w:val="53BAE3F3"/>
    <w:rsid w:val="53BF3A11"/>
    <w:rsid w:val="53BFA1C9"/>
    <w:rsid w:val="53C02B98"/>
    <w:rsid w:val="53C3D0CB"/>
    <w:rsid w:val="53C71FB7"/>
    <w:rsid w:val="53C780AB"/>
    <w:rsid w:val="53C7CE12"/>
    <w:rsid w:val="53CE63D4"/>
    <w:rsid w:val="53D3AABA"/>
    <w:rsid w:val="53DC219A"/>
    <w:rsid w:val="53EA3D24"/>
    <w:rsid w:val="53F27CE4"/>
    <w:rsid w:val="53F9A032"/>
    <w:rsid w:val="5405A2F3"/>
    <w:rsid w:val="540C779A"/>
    <w:rsid w:val="5423D38E"/>
    <w:rsid w:val="545223F3"/>
    <w:rsid w:val="54565615"/>
    <w:rsid w:val="54662733"/>
    <w:rsid w:val="54662767"/>
    <w:rsid w:val="5470C123"/>
    <w:rsid w:val="5470EFDA"/>
    <w:rsid w:val="547EAC84"/>
    <w:rsid w:val="548340E6"/>
    <w:rsid w:val="54937020"/>
    <w:rsid w:val="549DBCC2"/>
    <w:rsid w:val="54A539AD"/>
    <w:rsid w:val="54AF613F"/>
    <w:rsid w:val="54BC0CA9"/>
    <w:rsid w:val="54BD90BA"/>
    <w:rsid w:val="54C11FC1"/>
    <w:rsid w:val="54C134E8"/>
    <w:rsid w:val="54CBF9BE"/>
    <w:rsid w:val="54CE1CA4"/>
    <w:rsid w:val="54D53506"/>
    <w:rsid w:val="54DAE6A1"/>
    <w:rsid w:val="551501DB"/>
    <w:rsid w:val="5527CEA6"/>
    <w:rsid w:val="5528B749"/>
    <w:rsid w:val="55377E00"/>
    <w:rsid w:val="55455291"/>
    <w:rsid w:val="5557DBBD"/>
    <w:rsid w:val="556F2BFF"/>
    <w:rsid w:val="55717D42"/>
    <w:rsid w:val="5574A51F"/>
    <w:rsid w:val="5578C86C"/>
    <w:rsid w:val="558C39A3"/>
    <w:rsid w:val="558DCD7C"/>
    <w:rsid w:val="558FF88B"/>
    <w:rsid w:val="559668C1"/>
    <w:rsid w:val="5596B9ED"/>
    <w:rsid w:val="559BC47F"/>
    <w:rsid w:val="55B4ED4C"/>
    <w:rsid w:val="55B6C874"/>
    <w:rsid w:val="55B97478"/>
    <w:rsid w:val="55BBB648"/>
    <w:rsid w:val="55C192FB"/>
    <w:rsid w:val="55C456B3"/>
    <w:rsid w:val="55CD0D87"/>
    <w:rsid w:val="55D020D2"/>
    <w:rsid w:val="55D69ADD"/>
    <w:rsid w:val="55D8CDB8"/>
    <w:rsid w:val="55DC90D0"/>
    <w:rsid w:val="55DF90E6"/>
    <w:rsid w:val="55EB0E6E"/>
    <w:rsid w:val="5611EFBE"/>
    <w:rsid w:val="5619C079"/>
    <w:rsid w:val="56245F99"/>
    <w:rsid w:val="56378B73"/>
    <w:rsid w:val="563F57FB"/>
    <w:rsid w:val="56404982"/>
    <w:rsid w:val="5640BB9D"/>
    <w:rsid w:val="56533193"/>
    <w:rsid w:val="56697A5C"/>
    <w:rsid w:val="567C743B"/>
    <w:rsid w:val="5682A1BE"/>
    <w:rsid w:val="5687CBA8"/>
    <w:rsid w:val="56A608F3"/>
    <w:rsid w:val="56C00631"/>
    <w:rsid w:val="56C0AE52"/>
    <w:rsid w:val="56D23DA8"/>
    <w:rsid w:val="56EB90DF"/>
    <w:rsid w:val="56F12AB4"/>
    <w:rsid w:val="56F21887"/>
    <w:rsid w:val="57000FFA"/>
    <w:rsid w:val="5717E66D"/>
    <w:rsid w:val="5719CE64"/>
    <w:rsid w:val="571CD3EA"/>
    <w:rsid w:val="571E72D1"/>
    <w:rsid w:val="5727BACF"/>
    <w:rsid w:val="5729641C"/>
    <w:rsid w:val="572F737A"/>
    <w:rsid w:val="573227B1"/>
    <w:rsid w:val="57390EC0"/>
    <w:rsid w:val="574C60CC"/>
    <w:rsid w:val="57529F50"/>
    <w:rsid w:val="5767EA31"/>
    <w:rsid w:val="576AAADF"/>
    <w:rsid w:val="577852A3"/>
    <w:rsid w:val="57789030"/>
    <w:rsid w:val="5788AAA4"/>
    <w:rsid w:val="578F9A05"/>
    <w:rsid w:val="57CC2738"/>
    <w:rsid w:val="57EC4DC0"/>
    <w:rsid w:val="58150966"/>
    <w:rsid w:val="5817AAE4"/>
    <w:rsid w:val="5818A955"/>
    <w:rsid w:val="581A2066"/>
    <w:rsid w:val="582AB34C"/>
    <w:rsid w:val="5840F2D8"/>
    <w:rsid w:val="5845F740"/>
    <w:rsid w:val="58531453"/>
    <w:rsid w:val="58577599"/>
    <w:rsid w:val="585C78A2"/>
    <w:rsid w:val="586ED78B"/>
    <w:rsid w:val="586EFF0F"/>
    <w:rsid w:val="5876B9C4"/>
    <w:rsid w:val="587A7F79"/>
    <w:rsid w:val="587D118D"/>
    <w:rsid w:val="5882DFC7"/>
    <w:rsid w:val="5899FFA2"/>
    <w:rsid w:val="589A9411"/>
    <w:rsid w:val="58A27595"/>
    <w:rsid w:val="58A454D4"/>
    <w:rsid w:val="58B5C837"/>
    <w:rsid w:val="58B6FE57"/>
    <w:rsid w:val="58BF75E5"/>
    <w:rsid w:val="58BFF533"/>
    <w:rsid w:val="58DEFB42"/>
    <w:rsid w:val="58EE1D2C"/>
    <w:rsid w:val="590CC212"/>
    <w:rsid w:val="590DD14E"/>
    <w:rsid w:val="59128489"/>
    <w:rsid w:val="592D2BF8"/>
    <w:rsid w:val="593D7E3A"/>
    <w:rsid w:val="593EEBA3"/>
    <w:rsid w:val="5942A906"/>
    <w:rsid w:val="594F49F2"/>
    <w:rsid w:val="59517CB5"/>
    <w:rsid w:val="595B8CB7"/>
    <w:rsid w:val="595DFA42"/>
    <w:rsid w:val="595E073D"/>
    <w:rsid w:val="59618550"/>
    <w:rsid w:val="59651829"/>
    <w:rsid w:val="596998B4"/>
    <w:rsid w:val="5969D69B"/>
    <w:rsid w:val="59712BAE"/>
    <w:rsid w:val="597915D2"/>
    <w:rsid w:val="59857753"/>
    <w:rsid w:val="5995DF2C"/>
    <w:rsid w:val="5997690D"/>
    <w:rsid w:val="5997B02C"/>
    <w:rsid w:val="5997E2FD"/>
    <w:rsid w:val="59BBF112"/>
    <w:rsid w:val="59C54396"/>
    <w:rsid w:val="59C88B61"/>
    <w:rsid w:val="59CC4492"/>
    <w:rsid w:val="59D02EFE"/>
    <w:rsid w:val="59E066FA"/>
    <w:rsid w:val="59F39AF3"/>
    <w:rsid w:val="59F9967E"/>
    <w:rsid w:val="59FC9F49"/>
    <w:rsid w:val="59FD22B3"/>
    <w:rsid w:val="5A031D22"/>
    <w:rsid w:val="5A07D707"/>
    <w:rsid w:val="5A1ECC39"/>
    <w:rsid w:val="5A2E69A9"/>
    <w:rsid w:val="5A34C8EA"/>
    <w:rsid w:val="5A3E3179"/>
    <w:rsid w:val="5A45C0E7"/>
    <w:rsid w:val="5A5E3834"/>
    <w:rsid w:val="5A67B955"/>
    <w:rsid w:val="5A7B4675"/>
    <w:rsid w:val="5A903FF2"/>
    <w:rsid w:val="5A91634F"/>
    <w:rsid w:val="5A946987"/>
    <w:rsid w:val="5AA1583E"/>
    <w:rsid w:val="5AAB4DA7"/>
    <w:rsid w:val="5AB5D45B"/>
    <w:rsid w:val="5ABBBD7F"/>
    <w:rsid w:val="5AC05188"/>
    <w:rsid w:val="5AD55335"/>
    <w:rsid w:val="5AD56BC8"/>
    <w:rsid w:val="5AD78B42"/>
    <w:rsid w:val="5ADC9A43"/>
    <w:rsid w:val="5ADF353F"/>
    <w:rsid w:val="5AEBF2BA"/>
    <w:rsid w:val="5AF40683"/>
    <w:rsid w:val="5B0AD92C"/>
    <w:rsid w:val="5B0C4476"/>
    <w:rsid w:val="5B1D4102"/>
    <w:rsid w:val="5B249E7E"/>
    <w:rsid w:val="5B2B8FE5"/>
    <w:rsid w:val="5B2EE8BB"/>
    <w:rsid w:val="5B393043"/>
    <w:rsid w:val="5B3F3965"/>
    <w:rsid w:val="5B4218D8"/>
    <w:rsid w:val="5B45EDBE"/>
    <w:rsid w:val="5B481BDE"/>
    <w:rsid w:val="5B598DA3"/>
    <w:rsid w:val="5B63847A"/>
    <w:rsid w:val="5B662DC5"/>
    <w:rsid w:val="5B68CC1F"/>
    <w:rsid w:val="5B6B1B02"/>
    <w:rsid w:val="5B6D217D"/>
    <w:rsid w:val="5B8BD696"/>
    <w:rsid w:val="5B94F8DD"/>
    <w:rsid w:val="5BA2C4F5"/>
    <w:rsid w:val="5BB67A44"/>
    <w:rsid w:val="5BB6C96D"/>
    <w:rsid w:val="5BB9B5FD"/>
    <w:rsid w:val="5BBA5904"/>
    <w:rsid w:val="5BBE01C6"/>
    <w:rsid w:val="5BC3CED5"/>
    <w:rsid w:val="5BCFB92C"/>
    <w:rsid w:val="5BD644F8"/>
    <w:rsid w:val="5BE1ADEB"/>
    <w:rsid w:val="5BE6E703"/>
    <w:rsid w:val="5BF6B200"/>
    <w:rsid w:val="5C09C47D"/>
    <w:rsid w:val="5C15986F"/>
    <w:rsid w:val="5C1CE58B"/>
    <w:rsid w:val="5C242A57"/>
    <w:rsid w:val="5C27F75B"/>
    <w:rsid w:val="5C393D32"/>
    <w:rsid w:val="5C3AC4CE"/>
    <w:rsid w:val="5C4F8C03"/>
    <w:rsid w:val="5C666632"/>
    <w:rsid w:val="5C6919BC"/>
    <w:rsid w:val="5C69EE9D"/>
    <w:rsid w:val="5C6D284D"/>
    <w:rsid w:val="5C74F4AD"/>
    <w:rsid w:val="5C78E63C"/>
    <w:rsid w:val="5C7EFE85"/>
    <w:rsid w:val="5C8569F4"/>
    <w:rsid w:val="5C8C7DE0"/>
    <w:rsid w:val="5C914213"/>
    <w:rsid w:val="5C9475FE"/>
    <w:rsid w:val="5C980AEE"/>
    <w:rsid w:val="5C9DC75B"/>
    <w:rsid w:val="5CA3C951"/>
    <w:rsid w:val="5CA9E1CB"/>
    <w:rsid w:val="5CAA4F4C"/>
    <w:rsid w:val="5CADD031"/>
    <w:rsid w:val="5CBD47B1"/>
    <w:rsid w:val="5CD0FE04"/>
    <w:rsid w:val="5CD22D0D"/>
    <w:rsid w:val="5CE305AD"/>
    <w:rsid w:val="5CE7B52C"/>
    <w:rsid w:val="5CEE3473"/>
    <w:rsid w:val="5CF03F43"/>
    <w:rsid w:val="5CFADAE9"/>
    <w:rsid w:val="5D0B0B9A"/>
    <w:rsid w:val="5D1CE115"/>
    <w:rsid w:val="5D22498A"/>
    <w:rsid w:val="5D2484EB"/>
    <w:rsid w:val="5D27037D"/>
    <w:rsid w:val="5D27D86B"/>
    <w:rsid w:val="5D2BD01D"/>
    <w:rsid w:val="5D3E5ED2"/>
    <w:rsid w:val="5D490DE9"/>
    <w:rsid w:val="5D4A10E3"/>
    <w:rsid w:val="5D4B65B3"/>
    <w:rsid w:val="5D4DB3AB"/>
    <w:rsid w:val="5D579A40"/>
    <w:rsid w:val="5D6032A2"/>
    <w:rsid w:val="5D6D022B"/>
    <w:rsid w:val="5D73128D"/>
    <w:rsid w:val="5D7C39F0"/>
    <w:rsid w:val="5D7E1AE4"/>
    <w:rsid w:val="5D7EA1A9"/>
    <w:rsid w:val="5D7FFFBD"/>
    <w:rsid w:val="5D8208AC"/>
    <w:rsid w:val="5D907A98"/>
    <w:rsid w:val="5D911F6A"/>
    <w:rsid w:val="5DA0273C"/>
    <w:rsid w:val="5DA45A2A"/>
    <w:rsid w:val="5DA4B957"/>
    <w:rsid w:val="5DA76E6C"/>
    <w:rsid w:val="5DB94E2D"/>
    <w:rsid w:val="5DC5291B"/>
    <w:rsid w:val="5DC9A355"/>
    <w:rsid w:val="5DDE0515"/>
    <w:rsid w:val="5DE4373C"/>
    <w:rsid w:val="5DF7F76C"/>
    <w:rsid w:val="5DF95B92"/>
    <w:rsid w:val="5DFFAAED"/>
    <w:rsid w:val="5E0D157C"/>
    <w:rsid w:val="5E29C843"/>
    <w:rsid w:val="5E31649A"/>
    <w:rsid w:val="5E3CBF58"/>
    <w:rsid w:val="5E43771D"/>
    <w:rsid w:val="5E48AB1A"/>
    <w:rsid w:val="5E49A3A3"/>
    <w:rsid w:val="5E4B27F4"/>
    <w:rsid w:val="5E5574E2"/>
    <w:rsid w:val="5E568FE2"/>
    <w:rsid w:val="5E61CBD5"/>
    <w:rsid w:val="5E75132F"/>
    <w:rsid w:val="5E7D9578"/>
    <w:rsid w:val="5E85BC80"/>
    <w:rsid w:val="5EA7F188"/>
    <w:rsid w:val="5EAE44B4"/>
    <w:rsid w:val="5EB0D6F4"/>
    <w:rsid w:val="5ECD1EF8"/>
    <w:rsid w:val="5EDD1E6F"/>
    <w:rsid w:val="5EE11656"/>
    <w:rsid w:val="5EFA943B"/>
    <w:rsid w:val="5EFC67AA"/>
    <w:rsid w:val="5F00BDC8"/>
    <w:rsid w:val="5F0BACFE"/>
    <w:rsid w:val="5F0E54C9"/>
    <w:rsid w:val="5F1DD6F4"/>
    <w:rsid w:val="5F203BAF"/>
    <w:rsid w:val="5F2DBB4A"/>
    <w:rsid w:val="5F2EACD1"/>
    <w:rsid w:val="5F39994C"/>
    <w:rsid w:val="5F43A622"/>
    <w:rsid w:val="5F453B9B"/>
    <w:rsid w:val="5F495464"/>
    <w:rsid w:val="5F524909"/>
    <w:rsid w:val="5F52A6D8"/>
    <w:rsid w:val="5F56B44E"/>
    <w:rsid w:val="5F63D311"/>
    <w:rsid w:val="5F821135"/>
    <w:rsid w:val="5F89C70E"/>
    <w:rsid w:val="5F8A243C"/>
    <w:rsid w:val="5F8C0C6C"/>
    <w:rsid w:val="5F8FD9B6"/>
    <w:rsid w:val="5F904758"/>
    <w:rsid w:val="5F97D22E"/>
    <w:rsid w:val="5FA43352"/>
    <w:rsid w:val="5FAB1E7E"/>
    <w:rsid w:val="5FBA2864"/>
    <w:rsid w:val="5FC15A14"/>
    <w:rsid w:val="5FC88DFC"/>
    <w:rsid w:val="5FDF7113"/>
    <w:rsid w:val="5FEA287E"/>
    <w:rsid w:val="5FFACF17"/>
    <w:rsid w:val="5FFF7047"/>
    <w:rsid w:val="6002CA46"/>
    <w:rsid w:val="601BBFD2"/>
    <w:rsid w:val="601DF579"/>
    <w:rsid w:val="603A7AF7"/>
    <w:rsid w:val="6041C66D"/>
    <w:rsid w:val="604D082E"/>
    <w:rsid w:val="60514157"/>
    <w:rsid w:val="6063CF08"/>
    <w:rsid w:val="6068A03B"/>
    <w:rsid w:val="607153A5"/>
    <w:rsid w:val="607AD2D4"/>
    <w:rsid w:val="607E6306"/>
    <w:rsid w:val="608197E4"/>
    <w:rsid w:val="60826AA8"/>
    <w:rsid w:val="60868A8B"/>
    <w:rsid w:val="60913F10"/>
    <w:rsid w:val="60973FFC"/>
    <w:rsid w:val="60AF98F3"/>
    <w:rsid w:val="60CE6EEF"/>
    <w:rsid w:val="60DA94AC"/>
    <w:rsid w:val="60E1EDCB"/>
    <w:rsid w:val="60EB50C8"/>
    <w:rsid w:val="60EB6DED"/>
    <w:rsid w:val="60FE79C4"/>
    <w:rsid w:val="610883B5"/>
    <w:rsid w:val="6119E399"/>
    <w:rsid w:val="6129C7E5"/>
    <w:rsid w:val="6133FB49"/>
    <w:rsid w:val="6146A79D"/>
    <w:rsid w:val="61498A93"/>
    <w:rsid w:val="614BEE3E"/>
    <w:rsid w:val="614CF0D5"/>
    <w:rsid w:val="6154CFB7"/>
    <w:rsid w:val="616E3B68"/>
    <w:rsid w:val="616FB536"/>
    <w:rsid w:val="6177CEDB"/>
    <w:rsid w:val="617BD691"/>
    <w:rsid w:val="61834E49"/>
    <w:rsid w:val="61A7EFF9"/>
    <w:rsid w:val="61B947F7"/>
    <w:rsid w:val="61BDBE8E"/>
    <w:rsid w:val="61C3B2FE"/>
    <w:rsid w:val="61CA93B0"/>
    <w:rsid w:val="61D1743B"/>
    <w:rsid w:val="61F08049"/>
    <w:rsid w:val="61F44CA2"/>
    <w:rsid w:val="61F692D5"/>
    <w:rsid w:val="620049E5"/>
    <w:rsid w:val="62086FBC"/>
    <w:rsid w:val="6214170C"/>
    <w:rsid w:val="621451DB"/>
    <w:rsid w:val="622B3C68"/>
    <w:rsid w:val="6232A975"/>
    <w:rsid w:val="6237CBC8"/>
    <w:rsid w:val="623F370F"/>
    <w:rsid w:val="6250FF62"/>
    <w:rsid w:val="625CE15B"/>
    <w:rsid w:val="626099C0"/>
    <w:rsid w:val="626AE843"/>
    <w:rsid w:val="6285823A"/>
    <w:rsid w:val="628604BE"/>
    <w:rsid w:val="628CEBA9"/>
    <w:rsid w:val="628E77B6"/>
    <w:rsid w:val="628F14EE"/>
    <w:rsid w:val="628F694B"/>
    <w:rsid w:val="6297D159"/>
    <w:rsid w:val="62996DD6"/>
    <w:rsid w:val="629D30D9"/>
    <w:rsid w:val="629E1C2B"/>
    <w:rsid w:val="62A920A4"/>
    <w:rsid w:val="62B16679"/>
    <w:rsid w:val="62B5CE0C"/>
    <w:rsid w:val="62C0DF83"/>
    <w:rsid w:val="62C9D75D"/>
    <w:rsid w:val="62CBE583"/>
    <w:rsid w:val="62D1836E"/>
    <w:rsid w:val="62DF3270"/>
    <w:rsid w:val="62E2595B"/>
    <w:rsid w:val="62E82E69"/>
    <w:rsid w:val="62EA9A68"/>
    <w:rsid w:val="62EE8405"/>
    <w:rsid w:val="62F9BE9D"/>
    <w:rsid w:val="62FD4352"/>
    <w:rsid w:val="631136C4"/>
    <w:rsid w:val="632362E5"/>
    <w:rsid w:val="6326C7B9"/>
    <w:rsid w:val="632EA69B"/>
    <w:rsid w:val="632FCE18"/>
    <w:rsid w:val="633FBA34"/>
    <w:rsid w:val="63483ACD"/>
    <w:rsid w:val="6348BDD4"/>
    <w:rsid w:val="635B31E4"/>
    <w:rsid w:val="636F5515"/>
    <w:rsid w:val="63A4F536"/>
    <w:rsid w:val="63B424C6"/>
    <w:rsid w:val="63BE35E5"/>
    <w:rsid w:val="63D87308"/>
    <w:rsid w:val="63DE431F"/>
    <w:rsid w:val="63E1C662"/>
    <w:rsid w:val="63F028F6"/>
    <w:rsid w:val="63F08C1F"/>
    <w:rsid w:val="63F13A32"/>
    <w:rsid w:val="64101903"/>
    <w:rsid w:val="6411941F"/>
    <w:rsid w:val="6424EA47"/>
    <w:rsid w:val="642605C1"/>
    <w:rsid w:val="64264698"/>
    <w:rsid w:val="6432ECDD"/>
    <w:rsid w:val="6433E8FC"/>
    <w:rsid w:val="64424BE9"/>
    <w:rsid w:val="644AE64A"/>
    <w:rsid w:val="6467B5E4"/>
    <w:rsid w:val="64701C91"/>
    <w:rsid w:val="64702D45"/>
    <w:rsid w:val="647F2860"/>
    <w:rsid w:val="648105C2"/>
    <w:rsid w:val="648163BD"/>
    <w:rsid w:val="64839747"/>
    <w:rsid w:val="648B0694"/>
    <w:rsid w:val="648BF954"/>
    <w:rsid w:val="648D87E9"/>
    <w:rsid w:val="6490D3C8"/>
    <w:rsid w:val="6498DF7B"/>
    <w:rsid w:val="649A61CD"/>
    <w:rsid w:val="64A0147F"/>
    <w:rsid w:val="64A93F12"/>
    <w:rsid w:val="64B8ECFD"/>
    <w:rsid w:val="64BC0B46"/>
    <w:rsid w:val="64C51CB8"/>
    <w:rsid w:val="64CBD178"/>
    <w:rsid w:val="64D102C1"/>
    <w:rsid w:val="64D466A4"/>
    <w:rsid w:val="64E48FAB"/>
    <w:rsid w:val="64E5889A"/>
    <w:rsid w:val="64EA6FA3"/>
    <w:rsid w:val="64F56D43"/>
    <w:rsid w:val="650470E2"/>
    <w:rsid w:val="65066436"/>
    <w:rsid w:val="650EF5AC"/>
    <w:rsid w:val="6519D890"/>
    <w:rsid w:val="651A1078"/>
    <w:rsid w:val="652099C5"/>
    <w:rsid w:val="65213CD0"/>
    <w:rsid w:val="6522B6E9"/>
    <w:rsid w:val="652AFDC5"/>
    <w:rsid w:val="6535B76F"/>
    <w:rsid w:val="65360519"/>
    <w:rsid w:val="65365710"/>
    <w:rsid w:val="6552AC1B"/>
    <w:rsid w:val="656321C1"/>
    <w:rsid w:val="656489FD"/>
    <w:rsid w:val="6565B427"/>
    <w:rsid w:val="6568E846"/>
    <w:rsid w:val="6569CD96"/>
    <w:rsid w:val="657A0C0B"/>
    <w:rsid w:val="6594D3D8"/>
    <w:rsid w:val="6597DD62"/>
    <w:rsid w:val="659C1FEE"/>
    <w:rsid w:val="65B047D5"/>
    <w:rsid w:val="65BFDB2F"/>
    <w:rsid w:val="65CA6303"/>
    <w:rsid w:val="65D0CF14"/>
    <w:rsid w:val="65D500E9"/>
    <w:rsid w:val="65DB9DDA"/>
    <w:rsid w:val="65E86D40"/>
    <w:rsid w:val="65E8A6FC"/>
    <w:rsid w:val="65EF57C4"/>
    <w:rsid w:val="65F76ADA"/>
    <w:rsid w:val="65FFE488"/>
    <w:rsid w:val="66038645"/>
    <w:rsid w:val="6603E4CA"/>
    <w:rsid w:val="6618DA14"/>
    <w:rsid w:val="662CBACC"/>
    <w:rsid w:val="662F3B2A"/>
    <w:rsid w:val="662F425A"/>
    <w:rsid w:val="66333243"/>
    <w:rsid w:val="664822B8"/>
    <w:rsid w:val="6649AC24"/>
    <w:rsid w:val="664CF1B9"/>
    <w:rsid w:val="6656D4FE"/>
    <w:rsid w:val="6658D25A"/>
    <w:rsid w:val="66601DBF"/>
    <w:rsid w:val="666C89AA"/>
    <w:rsid w:val="6692883E"/>
    <w:rsid w:val="66A1CBD3"/>
    <w:rsid w:val="66A7B17C"/>
    <w:rsid w:val="66B22EB8"/>
    <w:rsid w:val="66B983CB"/>
    <w:rsid w:val="66BDE243"/>
    <w:rsid w:val="66C6FFEA"/>
    <w:rsid w:val="66D74D58"/>
    <w:rsid w:val="66D81F20"/>
    <w:rsid w:val="66E03B1A"/>
    <w:rsid w:val="66E2FDD4"/>
    <w:rsid w:val="66E5C6A3"/>
    <w:rsid w:val="66E78587"/>
    <w:rsid w:val="66F03FD3"/>
    <w:rsid w:val="66F2B2ED"/>
    <w:rsid w:val="66F3BBA2"/>
    <w:rsid w:val="66FB15E0"/>
    <w:rsid w:val="66FE6FDF"/>
    <w:rsid w:val="671E4396"/>
    <w:rsid w:val="672A0487"/>
    <w:rsid w:val="672C82FF"/>
    <w:rsid w:val="672F04C9"/>
    <w:rsid w:val="673BCB89"/>
    <w:rsid w:val="673F8ED6"/>
    <w:rsid w:val="6748F3BD"/>
    <w:rsid w:val="67507949"/>
    <w:rsid w:val="67586405"/>
    <w:rsid w:val="67592C0C"/>
    <w:rsid w:val="675ACC7C"/>
    <w:rsid w:val="6765BFC4"/>
    <w:rsid w:val="677C1A19"/>
    <w:rsid w:val="677E1E2D"/>
    <w:rsid w:val="6787DB91"/>
    <w:rsid w:val="67957F5F"/>
    <w:rsid w:val="679CAA8D"/>
    <w:rsid w:val="67A0C0EA"/>
    <w:rsid w:val="67A2CAA3"/>
    <w:rsid w:val="67A6AE19"/>
    <w:rsid w:val="67AA1A26"/>
    <w:rsid w:val="67AA752A"/>
    <w:rsid w:val="67B022D1"/>
    <w:rsid w:val="67C24A7F"/>
    <w:rsid w:val="67C3151C"/>
    <w:rsid w:val="67CB50E7"/>
    <w:rsid w:val="67D86FD6"/>
    <w:rsid w:val="67E375E6"/>
    <w:rsid w:val="67FAA967"/>
    <w:rsid w:val="67FB6F53"/>
    <w:rsid w:val="6801E4ED"/>
    <w:rsid w:val="68056686"/>
    <w:rsid w:val="68058A4A"/>
    <w:rsid w:val="68182B72"/>
    <w:rsid w:val="68278D5C"/>
    <w:rsid w:val="682CD826"/>
    <w:rsid w:val="683C5EA0"/>
    <w:rsid w:val="683E9542"/>
    <w:rsid w:val="683F5828"/>
    <w:rsid w:val="685831C7"/>
    <w:rsid w:val="685BDFF1"/>
    <w:rsid w:val="686131A1"/>
    <w:rsid w:val="68794FF6"/>
    <w:rsid w:val="687BDF25"/>
    <w:rsid w:val="68800E05"/>
    <w:rsid w:val="6882A31F"/>
    <w:rsid w:val="688AAC04"/>
    <w:rsid w:val="68918337"/>
    <w:rsid w:val="689EC50D"/>
    <w:rsid w:val="68A1389D"/>
    <w:rsid w:val="68A691E4"/>
    <w:rsid w:val="68AD835E"/>
    <w:rsid w:val="68BBDBDE"/>
    <w:rsid w:val="68CEE6AC"/>
    <w:rsid w:val="68D2197B"/>
    <w:rsid w:val="68E5BBC4"/>
    <w:rsid w:val="68F0D386"/>
    <w:rsid w:val="68F4FB59"/>
    <w:rsid w:val="68F9B198"/>
    <w:rsid w:val="68FD0886"/>
    <w:rsid w:val="68FF218A"/>
    <w:rsid w:val="6906C16C"/>
    <w:rsid w:val="69071CB6"/>
    <w:rsid w:val="6907D772"/>
    <w:rsid w:val="690A1C49"/>
    <w:rsid w:val="690B2B0D"/>
    <w:rsid w:val="6915E55D"/>
    <w:rsid w:val="693414A4"/>
    <w:rsid w:val="6937FCFF"/>
    <w:rsid w:val="693A4030"/>
    <w:rsid w:val="693BB7FA"/>
    <w:rsid w:val="69466786"/>
    <w:rsid w:val="694F2001"/>
    <w:rsid w:val="6952A3BF"/>
    <w:rsid w:val="6957F511"/>
    <w:rsid w:val="6964B28C"/>
    <w:rsid w:val="69675D3F"/>
    <w:rsid w:val="696A98D7"/>
    <w:rsid w:val="69808E38"/>
    <w:rsid w:val="698750CF"/>
    <w:rsid w:val="69886405"/>
    <w:rsid w:val="698C2379"/>
    <w:rsid w:val="698E194B"/>
    <w:rsid w:val="6991C82F"/>
    <w:rsid w:val="6997A45B"/>
    <w:rsid w:val="699BFA79"/>
    <w:rsid w:val="699D9CF3"/>
    <w:rsid w:val="699DC661"/>
    <w:rsid w:val="69A5208C"/>
    <w:rsid w:val="69A6559D"/>
    <w:rsid w:val="69B0762A"/>
    <w:rsid w:val="69B171D9"/>
    <w:rsid w:val="69CA5B97"/>
    <w:rsid w:val="69D17CA9"/>
    <w:rsid w:val="69D24D75"/>
    <w:rsid w:val="69FCD44F"/>
    <w:rsid w:val="6A056317"/>
    <w:rsid w:val="6A0998CC"/>
    <w:rsid w:val="6A0B4031"/>
    <w:rsid w:val="6A0D87DF"/>
    <w:rsid w:val="6A120E8A"/>
    <w:rsid w:val="6A23E486"/>
    <w:rsid w:val="6A246269"/>
    <w:rsid w:val="6A2D703B"/>
    <w:rsid w:val="6A3304E7"/>
    <w:rsid w:val="6A640BE0"/>
    <w:rsid w:val="6A691574"/>
    <w:rsid w:val="6A749888"/>
    <w:rsid w:val="6A778FF8"/>
    <w:rsid w:val="6A779F28"/>
    <w:rsid w:val="6A7F2F40"/>
    <w:rsid w:val="6A807A2F"/>
    <w:rsid w:val="6A87D2F7"/>
    <w:rsid w:val="6A8BDB04"/>
    <w:rsid w:val="6A90C0B9"/>
    <w:rsid w:val="6A960BC8"/>
    <w:rsid w:val="6A96FA55"/>
    <w:rsid w:val="6A982FF6"/>
    <w:rsid w:val="6A9E6766"/>
    <w:rsid w:val="6AAB7B59"/>
    <w:rsid w:val="6AB0AD2C"/>
    <w:rsid w:val="6AB3BADB"/>
    <w:rsid w:val="6ABD92E0"/>
    <w:rsid w:val="6ABE7477"/>
    <w:rsid w:val="6ACEB09D"/>
    <w:rsid w:val="6AD143D8"/>
    <w:rsid w:val="6ADAF084"/>
    <w:rsid w:val="6AE48CBD"/>
    <w:rsid w:val="6AF0926E"/>
    <w:rsid w:val="6AFF67DC"/>
    <w:rsid w:val="6B0BB6FB"/>
    <w:rsid w:val="6B12FA5D"/>
    <w:rsid w:val="6B199FB7"/>
    <w:rsid w:val="6B244A45"/>
    <w:rsid w:val="6B260A40"/>
    <w:rsid w:val="6B2BF7D5"/>
    <w:rsid w:val="6B3A0419"/>
    <w:rsid w:val="6B3C9B6E"/>
    <w:rsid w:val="6B441BA7"/>
    <w:rsid w:val="6B495F7D"/>
    <w:rsid w:val="6B646972"/>
    <w:rsid w:val="6B6E6BAB"/>
    <w:rsid w:val="6B8C76B2"/>
    <w:rsid w:val="6B99B675"/>
    <w:rsid w:val="6BAF9D2A"/>
    <w:rsid w:val="6BB143C5"/>
    <w:rsid w:val="6BB703C6"/>
    <w:rsid w:val="6BB745C4"/>
    <w:rsid w:val="6BC9E243"/>
    <w:rsid w:val="6BCA9643"/>
    <w:rsid w:val="6BD12B7D"/>
    <w:rsid w:val="6BD671DA"/>
    <w:rsid w:val="6BDA0D28"/>
    <w:rsid w:val="6BE8B014"/>
    <w:rsid w:val="6BE9540D"/>
    <w:rsid w:val="6BEF1AE1"/>
    <w:rsid w:val="6BF42CBB"/>
    <w:rsid w:val="6BF50BC4"/>
    <w:rsid w:val="6BF9BBF1"/>
    <w:rsid w:val="6BFC132C"/>
    <w:rsid w:val="6BFCB594"/>
    <w:rsid w:val="6C00F2B8"/>
    <w:rsid w:val="6C08E5C9"/>
    <w:rsid w:val="6C0933F3"/>
    <w:rsid w:val="6C1107BB"/>
    <w:rsid w:val="6C2C2856"/>
    <w:rsid w:val="6C2FF6FD"/>
    <w:rsid w:val="6C341C66"/>
    <w:rsid w:val="6C3E0339"/>
    <w:rsid w:val="6C42D5E1"/>
    <w:rsid w:val="6C4915E5"/>
    <w:rsid w:val="6C4E4B86"/>
    <w:rsid w:val="6C515CC3"/>
    <w:rsid w:val="6C56D83F"/>
    <w:rsid w:val="6C61A9DB"/>
    <w:rsid w:val="6C64B3D4"/>
    <w:rsid w:val="6C7704EE"/>
    <w:rsid w:val="6C83E1CE"/>
    <w:rsid w:val="6C8C87E1"/>
    <w:rsid w:val="6C906CAE"/>
    <w:rsid w:val="6CA38434"/>
    <w:rsid w:val="6CA59E33"/>
    <w:rsid w:val="6CAF8E8C"/>
    <w:rsid w:val="6CB394FA"/>
    <w:rsid w:val="6CB3E2A3"/>
    <w:rsid w:val="6CB7707F"/>
    <w:rsid w:val="6CBF6B63"/>
    <w:rsid w:val="6CCA6952"/>
    <w:rsid w:val="6CDA73F0"/>
    <w:rsid w:val="6CDAD05A"/>
    <w:rsid w:val="6CE3C1C9"/>
    <w:rsid w:val="6CF7FB25"/>
    <w:rsid w:val="6D0CAA40"/>
    <w:rsid w:val="6D138381"/>
    <w:rsid w:val="6D16E825"/>
    <w:rsid w:val="6D1CF419"/>
    <w:rsid w:val="6D3C194C"/>
    <w:rsid w:val="6D3DB854"/>
    <w:rsid w:val="6D3EB2AF"/>
    <w:rsid w:val="6D41FC9B"/>
    <w:rsid w:val="6D48D7A0"/>
    <w:rsid w:val="6D6701FC"/>
    <w:rsid w:val="6D6BAA28"/>
    <w:rsid w:val="6D6CB87D"/>
    <w:rsid w:val="6D6CF2F0"/>
    <w:rsid w:val="6D76F0F5"/>
    <w:rsid w:val="6D7A6F21"/>
    <w:rsid w:val="6D7D9897"/>
    <w:rsid w:val="6D80D856"/>
    <w:rsid w:val="6D85CBD6"/>
    <w:rsid w:val="6D8EEB87"/>
    <w:rsid w:val="6D934342"/>
    <w:rsid w:val="6DA62F09"/>
    <w:rsid w:val="6DA76CA3"/>
    <w:rsid w:val="6DAACA7C"/>
    <w:rsid w:val="6DAF30BA"/>
    <w:rsid w:val="6DB8344B"/>
    <w:rsid w:val="6DBEB541"/>
    <w:rsid w:val="6DC8F1C5"/>
    <w:rsid w:val="6DCAC2C5"/>
    <w:rsid w:val="6DD5BE54"/>
    <w:rsid w:val="6DD9B019"/>
    <w:rsid w:val="6DDAC4F8"/>
    <w:rsid w:val="6DDD9EDC"/>
    <w:rsid w:val="6DE24719"/>
    <w:rsid w:val="6DEF6018"/>
    <w:rsid w:val="6DF06D4A"/>
    <w:rsid w:val="6E1905CF"/>
    <w:rsid w:val="6E1907F8"/>
    <w:rsid w:val="6E20005B"/>
    <w:rsid w:val="6E2295CB"/>
    <w:rsid w:val="6E22ECC9"/>
    <w:rsid w:val="6E2C12DC"/>
    <w:rsid w:val="6E3F86A6"/>
    <w:rsid w:val="6E408787"/>
    <w:rsid w:val="6E468CAB"/>
    <w:rsid w:val="6E4812D9"/>
    <w:rsid w:val="6E4816FC"/>
    <w:rsid w:val="6E526029"/>
    <w:rsid w:val="6E626B3B"/>
    <w:rsid w:val="6E6CDD1F"/>
    <w:rsid w:val="6E720BF0"/>
    <w:rsid w:val="6E778128"/>
    <w:rsid w:val="6E7E91DE"/>
    <w:rsid w:val="6E840E1B"/>
    <w:rsid w:val="6E85238C"/>
    <w:rsid w:val="6E8D55EC"/>
    <w:rsid w:val="6E94E13A"/>
    <w:rsid w:val="6EA44036"/>
    <w:rsid w:val="6EA5C870"/>
    <w:rsid w:val="6EA902DC"/>
    <w:rsid w:val="6EB6BC06"/>
    <w:rsid w:val="6EBCB7C9"/>
    <w:rsid w:val="6ECBA010"/>
    <w:rsid w:val="6ECE74FC"/>
    <w:rsid w:val="6ED1C7E1"/>
    <w:rsid w:val="6EDCF704"/>
    <w:rsid w:val="6EE0A236"/>
    <w:rsid w:val="6EE84D0F"/>
    <w:rsid w:val="6F03E053"/>
    <w:rsid w:val="6F1484AD"/>
    <w:rsid w:val="6F33057D"/>
    <w:rsid w:val="6F36D20E"/>
    <w:rsid w:val="6F3EEAF2"/>
    <w:rsid w:val="6F533821"/>
    <w:rsid w:val="6F544605"/>
    <w:rsid w:val="6F55BF01"/>
    <w:rsid w:val="6F5CDB8A"/>
    <w:rsid w:val="6F653D73"/>
    <w:rsid w:val="6F6CD5AC"/>
    <w:rsid w:val="6F739485"/>
    <w:rsid w:val="6F74A6CF"/>
    <w:rsid w:val="6F819A2C"/>
    <w:rsid w:val="6F933C0B"/>
    <w:rsid w:val="6F9AA09E"/>
    <w:rsid w:val="6FA16E16"/>
    <w:rsid w:val="6FA690BE"/>
    <w:rsid w:val="6FB4D630"/>
    <w:rsid w:val="6FB54AB1"/>
    <w:rsid w:val="6FCC2104"/>
    <w:rsid w:val="6FD6CFD3"/>
    <w:rsid w:val="6FE0B7CD"/>
    <w:rsid w:val="7019DB8B"/>
    <w:rsid w:val="702CC578"/>
    <w:rsid w:val="7034A668"/>
    <w:rsid w:val="703CE6B2"/>
    <w:rsid w:val="703D5CFE"/>
    <w:rsid w:val="703E2FC1"/>
    <w:rsid w:val="70437BAC"/>
    <w:rsid w:val="70438EAD"/>
    <w:rsid w:val="704E7B28"/>
    <w:rsid w:val="706AA66B"/>
    <w:rsid w:val="707B9861"/>
    <w:rsid w:val="7082E2FB"/>
    <w:rsid w:val="7083CDDC"/>
    <w:rsid w:val="7084ADBA"/>
    <w:rsid w:val="7088B986"/>
    <w:rsid w:val="708925F8"/>
    <w:rsid w:val="70935142"/>
    <w:rsid w:val="709812EF"/>
    <w:rsid w:val="70985BC3"/>
    <w:rsid w:val="7099AB57"/>
    <w:rsid w:val="709B2BD1"/>
    <w:rsid w:val="709D56E0"/>
    <w:rsid w:val="70A2DBEE"/>
    <w:rsid w:val="70E766C0"/>
    <w:rsid w:val="70F0B50C"/>
    <w:rsid w:val="70FDC46D"/>
    <w:rsid w:val="70FFA37A"/>
    <w:rsid w:val="710C6784"/>
    <w:rsid w:val="710E4BE4"/>
    <w:rsid w:val="7114A826"/>
    <w:rsid w:val="7114FF24"/>
    <w:rsid w:val="711AD4D6"/>
    <w:rsid w:val="711ADC09"/>
    <w:rsid w:val="711B5C24"/>
    <w:rsid w:val="711E1165"/>
    <w:rsid w:val="7124C10B"/>
    <w:rsid w:val="712E5C68"/>
    <w:rsid w:val="712F2036"/>
    <w:rsid w:val="7132D9B3"/>
    <w:rsid w:val="713AE80D"/>
    <w:rsid w:val="713D8919"/>
    <w:rsid w:val="713F2185"/>
    <w:rsid w:val="713FE00A"/>
    <w:rsid w:val="714BFB77"/>
    <w:rsid w:val="7154C07C"/>
    <w:rsid w:val="716593B2"/>
    <w:rsid w:val="7173B648"/>
    <w:rsid w:val="71762076"/>
    <w:rsid w:val="71835A01"/>
    <w:rsid w:val="7188E869"/>
    <w:rsid w:val="71972B82"/>
    <w:rsid w:val="719CE931"/>
    <w:rsid w:val="71A014D5"/>
    <w:rsid w:val="71A3FA63"/>
    <w:rsid w:val="71B4A48E"/>
    <w:rsid w:val="71B6A716"/>
    <w:rsid w:val="71C08757"/>
    <w:rsid w:val="71C52421"/>
    <w:rsid w:val="71C6FDAB"/>
    <w:rsid w:val="71CD4B4A"/>
    <w:rsid w:val="71D02A0F"/>
    <w:rsid w:val="71D41884"/>
    <w:rsid w:val="71DBD3A9"/>
    <w:rsid w:val="71E0CCB1"/>
    <w:rsid w:val="71F61A3D"/>
    <w:rsid w:val="71F8AD08"/>
    <w:rsid w:val="7207352F"/>
    <w:rsid w:val="720D9A8D"/>
    <w:rsid w:val="72186957"/>
    <w:rsid w:val="721D784A"/>
    <w:rsid w:val="722DE0B7"/>
    <w:rsid w:val="724110BB"/>
    <w:rsid w:val="72465860"/>
    <w:rsid w:val="724E3759"/>
    <w:rsid w:val="724EBC53"/>
    <w:rsid w:val="7252781F"/>
    <w:rsid w:val="725D9DDD"/>
    <w:rsid w:val="728257A8"/>
    <w:rsid w:val="72919019"/>
    <w:rsid w:val="729B0438"/>
    <w:rsid w:val="729B9535"/>
    <w:rsid w:val="729D219E"/>
    <w:rsid w:val="72A4766E"/>
    <w:rsid w:val="72A89D82"/>
    <w:rsid w:val="72AB4739"/>
    <w:rsid w:val="72AF552A"/>
    <w:rsid w:val="72D82D53"/>
    <w:rsid w:val="72D8E054"/>
    <w:rsid w:val="72DD48CB"/>
    <w:rsid w:val="72EED608"/>
    <w:rsid w:val="72F00DF3"/>
    <w:rsid w:val="72F36D1C"/>
    <w:rsid w:val="730149B3"/>
    <w:rsid w:val="73031288"/>
    <w:rsid w:val="730498D3"/>
    <w:rsid w:val="731F64BC"/>
    <w:rsid w:val="73276526"/>
    <w:rsid w:val="732D84CC"/>
    <w:rsid w:val="732FD236"/>
    <w:rsid w:val="733BDC8E"/>
    <w:rsid w:val="7341BE23"/>
    <w:rsid w:val="73477A09"/>
    <w:rsid w:val="73483CA5"/>
    <w:rsid w:val="735051E3"/>
    <w:rsid w:val="7350CE04"/>
    <w:rsid w:val="7351F71F"/>
    <w:rsid w:val="735A2060"/>
    <w:rsid w:val="735F29FD"/>
    <w:rsid w:val="736E31D5"/>
    <w:rsid w:val="736F3F6E"/>
    <w:rsid w:val="73821960"/>
    <w:rsid w:val="7390982B"/>
    <w:rsid w:val="73AA5CDF"/>
    <w:rsid w:val="73AE7741"/>
    <w:rsid w:val="73BEA9BE"/>
    <w:rsid w:val="73D26C1F"/>
    <w:rsid w:val="73D2891D"/>
    <w:rsid w:val="73D46B7A"/>
    <w:rsid w:val="73D5B622"/>
    <w:rsid w:val="73E27B5D"/>
    <w:rsid w:val="73E3CF19"/>
    <w:rsid w:val="73EC191D"/>
    <w:rsid w:val="73EEEC5E"/>
    <w:rsid w:val="73FCC714"/>
    <w:rsid w:val="740EC930"/>
    <w:rsid w:val="7421C428"/>
    <w:rsid w:val="7423192D"/>
    <w:rsid w:val="742CFA68"/>
    <w:rsid w:val="743133E0"/>
    <w:rsid w:val="74408CA4"/>
    <w:rsid w:val="745E149B"/>
    <w:rsid w:val="74622D7F"/>
    <w:rsid w:val="746D8A26"/>
    <w:rsid w:val="7473E952"/>
    <w:rsid w:val="7478564E"/>
    <w:rsid w:val="747DF5E6"/>
    <w:rsid w:val="748B7BFC"/>
    <w:rsid w:val="749AAEB9"/>
    <w:rsid w:val="749C3B0C"/>
    <w:rsid w:val="749E81DD"/>
    <w:rsid w:val="74BFACD9"/>
    <w:rsid w:val="74CB5714"/>
    <w:rsid w:val="74D6AFE9"/>
    <w:rsid w:val="74DE18B9"/>
    <w:rsid w:val="74DF9A41"/>
    <w:rsid w:val="74E0189B"/>
    <w:rsid w:val="74FA29BF"/>
    <w:rsid w:val="75006729"/>
    <w:rsid w:val="7502DF21"/>
    <w:rsid w:val="750B6D39"/>
    <w:rsid w:val="7511EC8B"/>
    <w:rsid w:val="751361ED"/>
    <w:rsid w:val="751BA116"/>
    <w:rsid w:val="751D3F88"/>
    <w:rsid w:val="7522A7F0"/>
    <w:rsid w:val="752300C1"/>
    <w:rsid w:val="7527011F"/>
    <w:rsid w:val="7534FD69"/>
    <w:rsid w:val="7536DE55"/>
    <w:rsid w:val="7543C770"/>
    <w:rsid w:val="75479F52"/>
    <w:rsid w:val="7550AB08"/>
    <w:rsid w:val="75781A05"/>
    <w:rsid w:val="7581FC5B"/>
    <w:rsid w:val="7588BAF5"/>
    <w:rsid w:val="75AE370E"/>
    <w:rsid w:val="75B0776C"/>
    <w:rsid w:val="75B136BD"/>
    <w:rsid w:val="75D427C0"/>
    <w:rsid w:val="75D534AF"/>
    <w:rsid w:val="75D53D32"/>
    <w:rsid w:val="75D656CB"/>
    <w:rsid w:val="75EE3F1D"/>
    <w:rsid w:val="75F146A2"/>
    <w:rsid w:val="7604CD7B"/>
    <w:rsid w:val="760D5D11"/>
    <w:rsid w:val="760ED76C"/>
    <w:rsid w:val="76105471"/>
    <w:rsid w:val="7616CC20"/>
    <w:rsid w:val="761718A7"/>
    <w:rsid w:val="7617E4E5"/>
    <w:rsid w:val="76189867"/>
    <w:rsid w:val="761CD2EB"/>
    <w:rsid w:val="763D827C"/>
    <w:rsid w:val="763E881F"/>
    <w:rsid w:val="7647995B"/>
    <w:rsid w:val="7652BFD3"/>
    <w:rsid w:val="76597222"/>
    <w:rsid w:val="76608DD8"/>
    <w:rsid w:val="766DECC8"/>
    <w:rsid w:val="768820F0"/>
    <w:rsid w:val="76907554"/>
    <w:rsid w:val="7690F676"/>
    <w:rsid w:val="76A0F66C"/>
    <w:rsid w:val="76AD0AA9"/>
    <w:rsid w:val="76BED122"/>
    <w:rsid w:val="76C0E6CC"/>
    <w:rsid w:val="76CE2A1B"/>
    <w:rsid w:val="76D0DEE6"/>
    <w:rsid w:val="76D5E174"/>
    <w:rsid w:val="76D99A7C"/>
    <w:rsid w:val="76DB2179"/>
    <w:rsid w:val="76E3F100"/>
    <w:rsid w:val="76E45296"/>
    <w:rsid w:val="76E83580"/>
    <w:rsid w:val="76EC28C2"/>
    <w:rsid w:val="76EC7C13"/>
    <w:rsid w:val="7711B7D0"/>
    <w:rsid w:val="771AA592"/>
    <w:rsid w:val="7725C0C1"/>
    <w:rsid w:val="773AAACE"/>
    <w:rsid w:val="773E6746"/>
    <w:rsid w:val="773F3DB2"/>
    <w:rsid w:val="7749A6A2"/>
    <w:rsid w:val="774E10C3"/>
    <w:rsid w:val="7751F0E9"/>
    <w:rsid w:val="7755B180"/>
    <w:rsid w:val="775E6BC6"/>
    <w:rsid w:val="775E8DA1"/>
    <w:rsid w:val="7764BBED"/>
    <w:rsid w:val="77683AAE"/>
    <w:rsid w:val="776B4B1C"/>
    <w:rsid w:val="7775C858"/>
    <w:rsid w:val="7787BE7B"/>
    <w:rsid w:val="778B622A"/>
    <w:rsid w:val="778B8B23"/>
    <w:rsid w:val="779165BE"/>
    <w:rsid w:val="779652F5"/>
    <w:rsid w:val="77B888A5"/>
    <w:rsid w:val="77C343D1"/>
    <w:rsid w:val="77C4BEB7"/>
    <w:rsid w:val="77DC62E0"/>
    <w:rsid w:val="77DC821E"/>
    <w:rsid w:val="77DE7D21"/>
    <w:rsid w:val="77FC33C9"/>
    <w:rsid w:val="77FD914C"/>
    <w:rsid w:val="7808566F"/>
    <w:rsid w:val="78129C50"/>
    <w:rsid w:val="78189C86"/>
    <w:rsid w:val="783A9C90"/>
    <w:rsid w:val="783C1CFF"/>
    <w:rsid w:val="783C4F65"/>
    <w:rsid w:val="78533EB1"/>
    <w:rsid w:val="7859287F"/>
    <w:rsid w:val="785EE404"/>
    <w:rsid w:val="78612776"/>
    <w:rsid w:val="78614386"/>
    <w:rsid w:val="78658F3C"/>
    <w:rsid w:val="78667C5E"/>
    <w:rsid w:val="78680FF5"/>
    <w:rsid w:val="7870FCAB"/>
    <w:rsid w:val="78728932"/>
    <w:rsid w:val="787403AF"/>
    <w:rsid w:val="7883D49F"/>
    <w:rsid w:val="7884680A"/>
    <w:rsid w:val="78965C10"/>
    <w:rsid w:val="789A5C31"/>
    <w:rsid w:val="789D3CF5"/>
    <w:rsid w:val="789E5577"/>
    <w:rsid w:val="78A04969"/>
    <w:rsid w:val="78A40B20"/>
    <w:rsid w:val="78BC8766"/>
    <w:rsid w:val="78BD91E5"/>
    <w:rsid w:val="78C0BB98"/>
    <w:rsid w:val="78C322E1"/>
    <w:rsid w:val="78C8B390"/>
    <w:rsid w:val="78C901E1"/>
    <w:rsid w:val="78CADE73"/>
    <w:rsid w:val="78DFD424"/>
    <w:rsid w:val="78E0AAF7"/>
    <w:rsid w:val="78E147DA"/>
    <w:rsid w:val="78EC02FE"/>
    <w:rsid w:val="78F04C8A"/>
    <w:rsid w:val="79051575"/>
    <w:rsid w:val="79121D9E"/>
    <w:rsid w:val="7915EDDC"/>
    <w:rsid w:val="79163289"/>
    <w:rsid w:val="79183E2A"/>
    <w:rsid w:val="791FF8DF"/>
    <w:rsid w:val="792D6F5E"/>
    <w:rsid w:val="79386485"/>
    <w:rsid w:val="7938EE6B"/>
    <w:rsid w:val="793F2AC1"/>
    <w:rsid w:val="794A2F61"/>
    <w:rsid w:val="794D689A"/>
    <w:rsid w:val="795AEBCB"/>
    <w:rsid w:val="79604297"/>
    <w:rsid w:val="7964FDCE"/>
    <w:rsid w:val="79656207"/>
    <w:rsid w:val="79663E16"/>
    <w:rsid w:val="798D04CC"/>
    <w:rsid w:val="7990A088"/>
    <w:rsid w:val="79925F89"/>
    <w:rsid w:val="7995B95F"/>
    <w:rsid w:val="799C04FF"/>
    <w:rsid w:val="799F1D04"/>
    <w:rsid w:val="79B02899"/>
    <w:rsid w:val="79C48B65"/>
    <w:rsid w:val="79D6035B"/>
    <w:rsid w:val="79D6B16E"/>
    <w:rsid w:val="79F01586"/>
    <w:rsid w:val="79F81EFA"/>
    <w:rsid w:val="79FBD95C"/>
    <w:rsid w:val="7A036273"/>
    <w:rsid w:val="7A0924C1"/>
    <w:rsid w:val="7A2EA831"/>
    <w:rsid w:val="7A40EABA"/>
    <w:rsid w:val="7A49C50C"/>
    <w:rsid w:val="7A4C346B"/>
    <w:rsid w:val="7A4F4351"/>
    <w:rsid w:val="7A543999"/>
    <w:rsid w:val="7A5C2F82"/>
    <w:rsid w:val="7A5F6621"/>
    <w:rsid w:val="7A67DAB3"/>
    <w:rsid w:val="7A68E61A"/>
    <w:rsid w:val="7A69DB75"/>
    <w:rsid w:val="7A726171"/>
    <w:rsid w:val="7A7576EB"/>
    <w:rsid w:val="7A7E8103"/>
    <w:rsid w:val="7A934EE4"/>
    <w:rsid w:val="7A9415AE"/>
    <w:rsid w:val="7AB24E95"/>
    <w:rsid w:val="7ABCC0E6"/>
    <w:rsid w:val="7ACDEBC9"/>
    <w:rsid w:val="7AD1CC2B"/>
    <w:rsid w:val="7ADEFD34"/>
    <w:rsid w:val="7AE0FFC7"/>
    <w:rsid w:val="7AE33146"/>
    <w:rsid w:val="7AEB93DD"/>
    <w:rsid w:val="7B002B9D"/>
    <w:rsid w:val="7B031111"/>
    <w:rsid w:val="7B06CCA6"/>
    <w:rsid w:val="7B09271C"/>
    <w:rsid w:val="7B09362E"/>
    <w:rsid w:val="7B1125B5"/>
    <w:rsid w:val="7B1F6360"/>
    <w:rsid w:val="7B34FF9E"/>
    <w:rsid w:val="7B3618C8"/>
    <w:rsid w:val="7B3CAE9B"/>
    <w:rsid w:val="7B48E2A2"/>
    <w:rsid w:val="7B4B3B31"/>
    <w:rsid w:val="7B62059A"/>
    <w:rsid w:val="7B6A6396"/>
    <w:rsid w:val="7B6C366D"/>
    <w:rsid w:val="7B715469"/>
    <w:rsid w:val="7B71BD96"/>
    <w:rsid w:val="7B811FFB"/>
    <w:rsid w:val="7B862040"/>
    <w:rsid w:val="7BA00B56"/>
    <w:rsid w:val="7BAFDA3F"/>
    <w:rsid w:val="7BB94A7F"/>
    <w:rsid w:val="7BC9D007"/>
    <w:rsid w:val="7BD3BEA1"/>
    <w:rsid w:val="7BD420ED"/>
    <w:rsid w:val="7BD98FD7"/>
    <w:rsid w:val="7BDB6F85"/>
    <w:rsid w:val="7BDD3957"/>
    <w:rsid w:val="7BF13DE3"/>
    <w:rsid w:val="7BFA61B1"/>
    <w:rsid w:val="7BFD994C"/>
    <w:rsid w:val="7C05E240"/>
    <w:rsid w:val="7C0A5085"/>
    <w:rsid w:val="7C118BEC"/>
    <w:rsid w:val="7C1681AB"/>
    <w:rsid w:val="7C19C5EF"/>
    <w:rsid w:val="7C266053"/>
    <w:rsid w:val="7C318637"/>
    <w:rsid w:val="7C384DAF"/>
    <w:rsid w:val="7C6175FB"/>
    <w:rsid w:val="7C636320"/>
    <w:rsid w:val="7C64AFA4"/>
    <w:rsid w:val="7C69541B"/>
    <w:rsid w:val="7C791D58"/>
    <w:rsid w:val="7C7C5E1B"/>
    <w:rsid w:val="7C7F0F6D"/>
    <w:rsid w:val="7C93A13F"/>
    <w:rsid w:val="7C989EA9"/>
    <w:rsid w:val="7CAD2AA3"/>
    <w:rsid w:val="7CADA2BE"/>
    <w:rsid w:val="7CB16F66"/>
    <w:rsid w:val="7CC8C3C9"/>
    <w:rsid w:val="7CC91D68"/>
    <w:rsid w:val="7CCC197B"/>
    <w:rsid w:val="7CD30EB4"/>
    <w:rsid w:val="7CDDABAB"/>
    <w:rsid w:val="7CE05FB4"/>
    <w:rsid w:val="7D01F271"/>
    <w:rsid w:val="7D01F5DB"/>
    <w:rsid w:val="7D04D3CA"/>
    <w:rsid w:val="7D0558D7"/>
    <w:rsid w:val="7D0C0B4C"/>
    <w:rsid w:val="7D1224A3"/>
    <w:rsid w:val="7D299999"/>
    <w:rsid w:val="7D2F0890"/>
    <w:rsid w:val="7D37FBD3"/>
    <w:rsid w:val="7D3D3EA4"/>
    <w:rsid w:val="7D3EF4AC"/>
    <w:rsid w:val="7D54B777"/>
    <w:rsid w:val="7D571B92"/>
    <w:rsid w:val="7D5F0602"/>
    <w:rsid w:val="7D7822CC"/>
    <w:rsid w:val="7D78796E"/>
    <w:rsid w:val="7D8261AA"/>
    <w:rsid w:val="7D828391"/>
    <w:rsid w:val="7D937E86"/>
    <w:rsid w:val="7D96DACF"/>
    <w:rsid w:val="7D977C3E"/>
    <w:rsid w:val="7D9E8267"/>
    <w:rsid w:val="7DADF7D1"/>
    <w:rsid w:val="7DB7D46A"/>
    <w:rsid w:val="7DC40E30"/>
    <w:rsid w:val="7DCD5C7C"/>
    <w:rsid w:val="7DFA9742"/>
    <w:rsid w:val="7E096CED"/>
    <w:rsid w:val="7E0A1E31"/>
    <w:rsid w:val="7E0ED49D"/>
    <w:rsid w:val="7E10DD5D"/>
    <w:rsid w:val="7E183422"/>
    <w:rsid w:val="7E2E8A1B"/>
    <w:rsid w:val="7E314B46"/>
    <w:rsid w:val="7E3585FD"/>
    <w:rsid w:val="7E39F2A2"/>
    <w:rsid w:val="7E407BDF"/>
    <w:rsid w:val="7E461C8A"/>
    <w:rsid w:val="7E4B1793"/>
    <w:rsid w:val="7E506F53"/>
    <w:rsid w:val="7E54FBD3"/>
    <w:rsid w:val="7E7BD2DF"/>
    <w:rsid w:val="7E7ED8F9"/>
    <w:rsid w:val="7E82AFA3"/>
    <w:rsid w:val="7E904BA8"/>
    <w:rsid w:val="7E9469EE"/>
    <w:rsid w:val="7E9A9160"/>
    <w:rsid w:val="7EA6348C"/>
    <w:rsid w:val="7EA9A74F"/>
    <w:rsid w:val="7EAD5244"/>
    <w:rsid w:val="7EAFC16C"/>
    <w:rsid w:val="7ED6FFA9"/>
    <w:rsid w:val="7EE20972"/>
    <w:rsid w:val="7EE635FF"/>
    <w:rsid w:val="7EE8A5E5"/>
    <w:rsid w:val="7EF4197D"/>
    <w:rsid w:val="7EF49233"/>
    <w:rsid w:val="7F017F75"/>
    <w:rsid w:val="7F08DF74"/>
    <w:rsid w:val="7F1017CD"/>
    <w:rsid w:val="7F13926E"/>
    <w:rsid w:val="7F33C3F2"/>
    <w:rsid w:val="7F34B579"/>
    <w:rsid w:val="7F43E1D5"/>
    <w:rsid w:val="7F49C0E8"/>
    <w:rsid w:val="7F564438"/>
    <w:rsid w:val="7F6D5B32"/>
    <w:rsid w:val="7F733D0E"/>
    <w:rsid w:val="7FA082CC"/>
    <w:rsid w:val="7FAEDE76"/>
    <w:rsid w:val="7FAF0C34"/>
    <w:rsid w:val="7FBB2FC3"/>
    <w:rsid w:val="7FBC04A4"/>
    <w:rsid w:val="7FD21B06"/>
    <w:rsid w:val="7FDD918A"/>
    <w:rsid w:val="7FDE6116"/>
    <w:rsid w:val="7FDE93E7"/>
    <w:rsid w:val="7FDEC9C9"/>
    <w:rsid w:val="7FEEF459"/>
    <w:rsid w:val="7FEFDD6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82AEE8"/>
  <w15:docId w15:val="{F8CC73DF-F9E9-4D59-8EC0-7314B39FDB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31F8"/>
    <w:pPr>
      <w:spacing w:line="480" w:lineRule="auto"/>
    </w:pPr>
    <w:rPr>
      <w:rFonts w:ascii="Courier New" w:hAnsi="Courier New"/>
      <w:sz w:val="24"/>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rsid w:val="0058307D"/>
    <w:pPr>
      <w:keepNext/>
      <w:keepLines/>
      <w:spacing w:after="80"/>
      <w:outlineLvl w:val="2"/>
    </w:pPr>
    <w:rPr>
      <w:b/>
      <w:szCs w:val="28"/>
    </w:rPr>
  </w:style>
  <w:style w:type="paragraph" w:styleId="Heading4">
    <w:name w:val="heading 4"/>
    <w:basedOn w:val="Normal"/>
    <w:next w:val="Normal"/>
    <w:link w:val="Heading4Char"/>
    <w:uiPriority w:val="9"/>
    <w:unhideWhenUsed/>
    <w:qFormat/>
    <w:pPr>
      <w:keepNext/>
      <w:keepLines/>
      <w:outlineLvl w:val="3"/>
    </w:pPr>
    <w:rPr>
      <w:b/>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5B2A6C"/>
    <w:pPr>
      <w:ind w:left="720"/>
      <w:contextualSpacing/>
    </w:pPr>
  </w:style>
  <w:style w:type="character" w:styleId="Hyperlink">
    <w:name w:val="Hyperlink"/>
    <w:basedOn w:val="DefaultParagraphFont"/>
    <w:uiPriority w:val="99"/>
    <w:unhideWhenUsed/>
    <w:rsid w:val="000916C7"/>
    <w:rPr>
      <w:color w:val="0000FF" w:themeColor="hyperlink"/>
      <w:u w:val="single"/>
    </w:rPr>
  </w:style>
  <w:style w:type="character" w:styleId="UnresolvedMention">
    <w:name w:val="Unresolved Mention"/>
    <w:basedOn w:val="DefaultParagraphFont"/>
    <w:uiPriority w:val="99"/>
    <w:unhideWhenUsed/>
    <w:rsid w:val="000916C7"/>
    <w:rPr>
      <w:color w:val="605E5C"/>
      <w:shd w:val="clear" w:color="auto" w:fill="E1DFDD"/>
    </w:rPr>
  </w:style>
  <w:style w:type="paragraph" w:customStyle="1" w:styleId="Compact">
    <w:name w:val="Compact"/>
    <w:basedOn w:val="BodyText"/>
    <w:qFormat/>
    <w:rsid w:val="004102D0"/>
    <w:pPr>
      <w:spacing w:before="36" w:after="36" w:line="240" w:lineRule="auto"/>
    </w:pPr>
    <w:rPr>
      <w:rFonts w:asciiTheme="minorHAnsi" w:eastAsiaTheme="minorHAnsi" w:hAnsiTheme="minorHAnsi" w:cstheme="minorBidi"/>
      <w:szCs w:val="24"/>
      <w:lang w:val="en-US"/>
    </w:rPr>
  </w:style>
  <w:style w:type="table" w:customStyle="1" w:styleId="Table">
    <w:name w:val="Table"/>
    <w:semiHidden/>
    <w:unhideWhenUsed/>
    <w:qFormat/>
    <w:rsid w:val="004102D0"/>
    <w:pPr>
      <w:spacing w:after="200" w:line="240" w:lineRule="auto"/>
    </w:pPr>
    <w:rPr>
      <w:rFonts w:asciiTheme="minorHAnsi" w:eastAsiaTheme="minorHAnsi" w:hAnsiTheme="minorHAnsi" w:cstheme="minorBidi"/>
      <w:sz w:val="24"/>
      <w:szCs w:val="24"/>
      <w:lang w:val="en-US" w:eastAsia="ja-JP"/>
    </w:rPr>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styleId="BodyText">
    <w:name w:val="Body Text"/>
    <w:basedOn w:val="Normal"/>
    <w:link w:val="BodyTextChar"/>
    <w:uiPriority w:val="99"/>
    <w:unhideWhenUsed/>
    <w:rsid w:val="004102D0"/>
    <w:pPr>
      <w:spacing w:after="120"/>
    </w:pPr>
  </w:style>
  <w:style w:type="character" w:customStyle="1" w:styleId="BodyTextChar">
    <w:name w:val="Body Text Char"/>
    <w:basedOn w:val="DefaultParagraphFont"/>
    <w:link w:val="BodyText"/>
    <w:uiPriority w:val="99"/>
    <w:rsid w:val="004102D0"/>
  </w:style>
  <w:style w:type="paragraph" w:styleId="Header">
    <w:name w:val="header"/>
    <w:basedOn w:val="Normal"/>
    <w:link w:val="HeaderChar"/>
    <w:uiPriority w:val="99"/>
    <w:unhideWhenUsed/>
    <w:rsid w:val="0047165F"/>
    <w:pPr>
      <w:tabs>
        <w:tab w:val="center" w:pos="4680"/>
        <w:tab w:val="right" w:pos="9360"/>
      </w:tabs>
      <w:spacing w:line="240" w:lineRule="auto"/>
    </w:pPr>
  </w:style>
  <w:style w:type="character" w:customStyle="1" w:styleId="HeaderChar">
    <w:name w:val="Header Char"/>
    <w:basedOn w:val="DefaultParagraphFont"/>
    <w:link w:val="Header"/>
    <w:uiPriority w:val="99"/>
    <w:rsid w:val="0047165F"/>
  </w:style>
  <w:style w:type="paragraph" w:styleId="Footer">
    <w:name w:val="footer"/>
    <w:basedOn w:val="Normal"/>
    <w:link w:val="FooterChar"/>
    <w:uiPriority w:val="99"/>
    <w:unhideWhenUsed/>
    <w:rsid w:val="0047165F"/>
    <w:pPr>
      <w:tabs>
        <w:tab w:val="center" w:pos="4680"/>
        <w:tab w:val="right" w:pos="9360"/>
      </w:tabs>
      <w:spacing w:line="240" w:lineRule="auto"/>
    </w:pPr>
  </w:style>
  <w:style w:type="character" w:customStyle="1" w:styleId="FooterChar">
    <w:name w:val="Footer Char"/>
    <w:basedOn w:val="DefaultParagraphFont"/>
    <w:link w:val="Footer"/>
    <w:uiPriority w:val="99"/>
    <w:rsid w:val="0047165F"/>
  </w:style>
  <w:style w:type="paragraph" w:customStyle="1" w:styleId="FirstParagraph">
    <w:name w:val="First Paragraph"/>
    <w:basedOn w:val="BodyText"/>
    <w:next w:val="BodyText"/>
    <w:qFormat/>
    <w:rsid w:val="0047165F"/>
    <w:pPr>
      <w:spacing w:before="180" w:after="180" w:line="240" w:lineRule="auto"/>
    </w:pPr>
    <w:rPr>
      <w:rFonts w:asciiTheme="minorHAnsi" w:eastAsiaTheme="minorHAnsi" w:hAnsiTheme="minorHAnsi" w:cstheme="minorBidi"/>
      <w:szCs w:val="24"/>
      <w:lang w:val="en-US"/>
    </w:rPr>
  </w:style>
  <w:style w:type="character" w:styleId="CommentReference">
    <w:name w:val="annotation reference"/>
    <w:basedOn w:val="DefaultParagraphFont"/>
    <w:uiPriority w:val="99"/>
    <w:semiHidden/>
    <w:unhideWhenUsed/>
    <w:rsid w:val="00F87250"/>
    <w:rPr>
      <w:sz w:val="16"/>
      <w:szCs w:val="16"/>
    </w:rPr>
  </w:style>
  <w:style w:type="paragraph" w:styleId="CommentText">
    <w:name w:val="annotation text"/>
    <w:basedOn w:val="Normal"/>
    <w:link w:val="CommentTextChar"/>
    <w:uiPriority w:val="99"/>
    <w:semiHidden/>
    <w:unhideWhenUsed/>
    <w:rsid w:val="00F87250"/>
    <w:pPr>
      <w:spacing w:line="240" w:lineRule="auto"/>
    </w:pPr>
    <w:rPr>
      <w:sz w:val="20"/>
      <w:szCs w:val="20"/>
    </w:rPr>
  </w:style>
  <w:style w:type="character" w:customStyle="1" w:styleId="CommentTextChar">
    <w:name w:val="Comment Text Char"/>
    <w:basedOn w:val="DefaultParagraphFont"/>
    <w:link w:val="CommentText"/>
    <w:uiPriority w:val="99"/>
    <w:semiHidden/>
    <w:rsid w:val="00F87250"/>
    <w:rPr>
      <w:sz w:val="20"/>
      <w:szCs w:val="20"/>
    </w:rPr>
  </w:style>
  <w:style w:type="paragraph" w:styleId="CommentSubject">
    <w:name w:val="annotation subject"/>
    <w:basedOn w:val="CommentText"/>
    <w:next w:val="CommentText"/>
    <w:link w:val="CommentSubjectChar"/>
    <w:uiPriority w:val="99"/>
    <w:semiHidden/>
    <w:unhideWhenUsed/>
    <w:rsid w:val="00F87250"/>
    <w:rPr>
      <w:b/>
      <w:bCs/>
    </w:rPr>
  </w:style>
  <w:style w:type="character" w:customStyle="1" w:styleId="CommentSubjectChar">
    <w:name w:val="Comment Subject Char"/>
    <w:basedOn w:val="CommentTextChar"/>
    <w:link w:val="CommentSubject"/>
    <w:uiPriority w:val="99"/>
    <w:semiHidden/>
    <w:rsid w:val="00F87250"/>
    <w:rPr>
      <w:b/>
      <w:bCs/>
      <w:sz w:val="20"/>
      <w:szCs w:val="20"/>
    </w:rPr>
  </w:style>
  <w:style w:type="character" w:styleId="FollowedHyperlink">
    <w:name w:val="FollowedHyperlink"/>
    <w:basedOn w:val="DefaultParagraphFont"/>
    <w:uiPriority w:val="99"/>
    <w:semiHidden/>
    <w:unhideWhenUsed/>
    <w:rsid w:val="00BA52A9"/>
    <w:rPr>
      <w:color w:val="800080" w:themeColor="followedHyperlink"/>
      <w:u w:val="single"/>
    </w:rPr>
  </w:style>
  <w:style w:type="character" w:styleId="Mention">
    <w:name w:val="Mention"/>
    <w:basedOn w:val="DefaultParagraphFont"/>
    <w:uiPriority w:val="99"/>
    <w:unhideWhenUsed/>
    <w:rsid w:val="00FB2339"/>
    <w:rPr>
      <w:color w:val="2B579A"/>
      <w:shd w:val="clear" w:color="auto" w:fill="E1DFDD"/>
    </w:rPr>
  </w:style>
  <w:style w:type="character" w:customStyle="1" w:styleId="Heading4Char">
    <w:name w:val="Heading 4 Char"/>
    <w:basedOn w:val="DefaultParagraphFont"/>
    <w:link w:val="Heading4"/>
    <w:uiPriority w:val="9"/>
    <w:rsid w:val="006D0211"/>
    <w:rPr>
      <w:b/>
    </w:rPr>
  </w:style>
  <w:style w:type="table" w:styleId="TableGrid">
    <w:name w:val="Table Grid"/>
    <w:basedOn w:val="TableNormal"/>
    <w:uiPriority w:val="59"/>
    <w:rsid w:val="00C75DA2"/>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ceholderText">
    <w:name w:val="Placeholder Text"/>
    <w:basedOn w:val="DefaultParagraphFont"/>
    <w:uiPriority w:val="99"/>
    <w:semiHidden/>
    <w:rsid w:val="003B7B2F"/>
    <w:rPr>
      <w:color w:val="808080"/>
    </w:rPr>
  </w:style>
  <w:style w:type="paragraph" w:styleId="Revision">
    <w:name w:val="Revision"/>
    <w:hidden/>
    <w:uiPriority w:val="99"/>
    <w:semiHidden/>
    <w:rsid w:val="00C136A7"/>
    <w:pPr>
      <w:spacing w:line="240" w:lineRule="auto"/>
    </w:pPr>
  </w:style>
  <w:style w:type="table" w:styleId="PlainTable1">
    <w:name w:val="Plain Table 1"/>
    <w:basedOn w:val="TableNormal"/>
    <w:uiPriority w:val="41"/>
    <w:rsid w:val="007A0EA0"/>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927902"/>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Bibliography">
    <w:name w:val="Bibliography"/>
    <w:basedOn w:val="Normal"/>
    <w:next w:val="Normal"/>
    <w:uiPriority w:val="37"/>
    <w:unhideWhenUsed/>
    <w:rsid w:val="006B7F89"/>
    <w:pPr>
      <w:tabs>
        <w:tab w:val="left" w:pos="384"/>
      </w:tabs>
      <w:spacing w:after="240" w:line="240" w:lineRule="auto"/>
      <w:ind w:left="384" w:hanging="384"/>
    </w:pPr>
  </w:style>
  <w:style w:type="paragraph" w:styleId="EndnoteText">
    <w:name w:val="endnote text"/>
    <w:basedOn w:val="Normal"/>
    <w:link w:val="EndnoteTextChar"/>
    <w:uiPriority w:val="99"/>
    <w:semiHidden/>
    <w:unhideWhenUsed/>
    <w:rsid w:val="00523E53"/>
    <w:pPr>
      <w:spacing w:line="240" w:lineRule="auto"/>
    </w:pPr>
    <w:rPr>
      <w:sz w:val="20"/>
      <w:szCs w:val="20"/>
    </w:rPr>
  </w:style>
  <w:style w:type="character" w:customStyle="1" w:styleId="EndnoteTextChar">
    <w:name w:val="Endnote Text Char"/>
    <w:basedOn w:val="DefaultParagraphFont"/>
    <w:link w:val="EndnoteText"/>
    <w:uiPriority w:val="99"/>
    <w:semiHidden/>
    <w:rsid w:val="00523E53"/>
    <w:rPr>
      <w:rFonts w:ascii="Courier New" w:hAnsi="Courier New"/>
      <w:sz w:val="20"/>
      <w:szCs w:val="20"/>
    </w:rPr>
  </w:style>
  <w:style w:type="character" w:styleId="EndnoteReference">
    <w:name w:val="endnote reference"/>
    <w:basedOn w:val="DefaultParagraphFont"/>
    <w:uiPriority w:val="99"/>
    <w:semiHidden/>
    <w:unhideWhenUsed/>
    <w:rsid w:val="00523E5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05966">
      <w:bodyDiv w:val="1"/>
      <w:marLeft w:val="0"/>
      <w:marRight w:val="0"/>
      <w:marTop w:val="0"/>
      <w:marBottom w:val="0"/>
      <w:divBdr>
        <w:top w:val="none" w:sz="0" w:space="0" w:color="auto"/>
        <w:left w:val="none" w:sz="0" w:space="0" w:color="auto"/>
        <w:bottom w:val="none" w:sz="0" w:space="0" w:color="auto"/>
        <w:right w:val="none" w:sz="0" w:space="0" w:color="auto"/>
      </w:divBdr>
    </w:div>
    <w:div w:id="14087242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github.com/cmhoove14/VaxEquityEval"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data.ca.gov" TargetMode="External"/><Relationship Id="rId5" Type="http://schemas.openxmlformats.org/officeDocument/2006/relationships/numbering" Target="numbering.xml"/><Relationship Id="rId15" Type="http://schemas.microsoft.com/office/2011/relationships/people" Target="peop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8763C8A32DA2B46A5C171C977878878" ma:contentTypeVersion="12" ma:contentTypeDescription="Create a new document." ma:contentTypeScope="" ma:versionID="cb1b5058e787a557f4ab85f6acb06890">
  <xsd:schema xmlns:xsd="http://www.w3.org/2001/XMLSchema" xmlns:xs="http://www.w3.org/2001/XMLSchema" xmlns:p="http://schemas.microsoft.com/office/2006/metadata/properties" xmlns:ns3="17db6731-7b5e-48e5-9a86-f6fec041a418" xmlns:ns4="d2f3a7eb-9430-4e86-8a2c-4dcb9e8fa016" targetNamespace="http://schemas.microsoft.com/office/2006/metadata/properties" ma:root="true" ma:fieldsID="626ca6ca9b80336088409d0d135e08f3" ns3:_="" ns4:_="">
    <xsd:import namespace="17db6731-7b5e-48e5-9a86-f6fec041a418"/>
    <xsd:import namespace="d2f3a7eb-9430-4e86-8a2c-4dcb9e8fa016"/>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7db6731-7b5e-48e5-9a86-f6fec041a41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Location" ma:index="18" nillable="true" ma:displayName="Location" ma:indexed="true" ma:internalName="MediaServiceLocation" ma:readOnly="true">
      <xsd:simpleType>
        <xsd:restriction base="dms:Text"/>
      </xsd:simpleType>
    </xsd:element>
    <xsd:element name="_activity" ma:index="19"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2f3a7eb-9430-4e86-8a2c-4dcb9e8fa016"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17db6731-7b5e-48e5-9a86-f6fec041a418" xsi:nil="true"/>
  </documentManagement>
</p:properties>
</file>

<file path=customXml/itemProps1.xml><?xml version="1.0" encoding="utf-8"?>
<ds:datastoreItem xmlns:ds="http://schemas.openxmlformats.org/officeDocument/2006/customXml" ds:itemID="{6B45B486-853B-49FB-A8A9-BED9EB767FC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7db6731-7b5e-48e5-9a86-f6fec041a418"/>
    <ds:schemaRef ds:uri="d2f3a7eb-9430-4e86-8a2c-4dcb9e8fa01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3B73616-603C-4434-8EDB-F3AE98ABB8D6}">
  <ds:schemaRefs>
    <ds:schemaRef ds:uri="http://schemas.openxmlformats.org/officeDocument/2006/bibliography"/>
  </ds:schemaRefs>
</ds:datastoreItem>
</file>

<file path=customXml/itemProps3.xml><?xml version="1.0" encoding="utf-8"?>
<ds:datastoreItem xmlns:ds="http://schemas.openxmlformats.org/officeDocument/2006/customXml" ds:itemID="{DD781216-38F5-4FFE-9D6E-CB3E33938061}">
  <ds:schemaRefs>
    <ds:schemaRef ds:uri="http://schemas.microsoft.com/sharepoint/v3/contenttype/forms"/>
  </ds:schemaRefs>
</ds:datastoreItem>
</file>

<file path=customXml/itemProps4.xml><?xml version="1.0" encoding="utf-8"?>
<ds:datastoreItem xmlns:ds="http://schemas.openxmlformats.org/officeDocument/2006/customXml" ds:itemID="{730E2FD2-6E76-47D9-8777-C9BFB19634B9}">
  <ds:schemaRefs>
    <ds:schemaRef ds:uri="http://schemas.microsoft.com/office/2006/metadata/properties"/>
    <ds:schemaRef ds:uri="http://schemas.microsoft.com/office/infopath/2007/PartnerControls"/>
    <ds:schemaRef ds:uri="17db6731-7b5e-48e5-9a86-f6fec041a418"/>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25</Pages>
  <Words>16671</Words>
  <Characters>95031</Characters>
  <Application>Microsoft Office Word</Application>
  <DocSecurity>0</DocSecurity>
  <Lines>791</Lines>
  <Paragraphs>222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Hoover</dc:creator>
  <cp:keywords/>
  <cp:lastModifiedBy>Hoover, Christopher@CDPH</cp:lastModifiedBy>
  <cp:revision>2</cp:revision>
  <dcterms:created xsi:type="dcterms:W3CDTF">2023-11-28T05:08:00Z</dcterms:created>
  <dcterms:modified xsi:type="dcterms:W3CDTF">2023-11-28T05:08:00Z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0x01010068763C8A32DA2B46A5C171C977878878</vt:lpwstr>
  </property>
  <property fmtid="{D5CDD505-2E9C-101B-9397-08002B2CF9AE}" pid="3" name="ZOTERO_PREF_1">
    <vt:lpwstr>&lt;data data-version="3" zotero-version="5.0.96.3"&gt;&lt;session id="FqkEZqbL"/&gt;&lt;style id="http://www.zotero.org/styles/vancouver" locale="en-US" hasBibliography="1" bibliographyStyleHasBeenSet="1"/&gt;&lt;prefs&gt;&lt;pref name="fieldType" value="Field"/&gt;&lt;/prefs&gt;&lt;/data&gt;</vt:lpwstr>
  </property>
</Properties>
</file>